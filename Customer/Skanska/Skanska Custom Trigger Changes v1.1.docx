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44" w:type="dxa"/>
        <w:tblLayout w:type="fixed"/>
        <w:tblCellMar>
          <w:left w:w="144" w:type="dxa"/>
          <w:right w:w="144" w:type="dxa"/>
        </w:tblCellMar>
        <w:tblLook w:val="0000"/>
      </w:tblPr>
      <w:tblGrid>
        <w:gridCol w:w="4320"/>
      </w:tblGrid>
      <w:tr w:rsidR="009268C9">
        <w:trPr>
          <w:cantSplit/>
          <w:trHeight w:hRule="exact" w:val="1438"/>
        </w:trPr>
        <w:tc>
          <w:tcPr>
            <w:tcW w:w="4320" w:type="dxa"/>
            <w:vMerge w:val="restart"/>
          </w:tcPr>
          <w:p w:rsidR="009268C9" w:rsidRDefault="009268C9" w:rsidP="0044313C">
            <w:pPr>
              <w:pStyle w:val="TableText"/>
              <w:spacing w:after="0"/>
              <w:jc w:val="right"/>
            </w:pPr>
          </w:p>
          <w:p w:rsidR="009268C9" w:rsidRDefault="009268C9" w:rsidP="009268C9">
            <w:pPr>
              <w:jc w:val="right"/>
            </w:pPr>
          </w:p>
        </w:tc>
      </w:tr>
      <w:tr w:rsidR="009268C9">
        <w:trPr>
          <w:cantSplit/>
          <w:trHeight w:hRule="exact" w:val="1254"/>
        </w:trPr>
        <w:tc>
          <w:tcPr>
            <w:tcW w:w="4320" w:type="dxa"/>
            <w:vMerge/>
          </w:tcPr>
          <w:p w:rsidR="009268C9" w:rsidRDefault="009268C9" w:rsidP="009268C9"/>
        </w:tc>
      </w:tr>
    </w:tbl>
    <w:p w:rsidR="00E54413" w:rsidRDefault="00E54413" w:rsidP="00DF7BA4">
      <w:pPr>
        <w:ind w:left="1440" w:hanging="1440"/>
      </w:pPr>
    </w:p>
    <w:p w:rsidR="009268C9" w:rsidRPr="009649C1" w:rsidRDefault="009268C9" w:rsidP="00DF7BA4">
      <w:pPr>
        <w:ind w:left="1440" w:hanging="1440"/>
      </w:pPr>
    </w:p>
    <w:p w:rsidR="00E54413" w:rsidRDefault="00E54413">
      <w:pPr>
        <w:ind w:hanging="1440"/>
      </w:pPr>
    </w:p>
    <w:tbl>
      <w:tblPr>
        <w:tblW w:w="8041" w:type="dxa"/>
        <w:tblInd w:w="1247" w:type="dxa"/>
        <w:tblLook w:val="0000"/>
      </w:tblPr>
      <w:tblGrid>
        <w:gridCol w:w="8041"/>
      </w:tblGrid>
      <w:tr w:rsidR="00E54413">
        <w:trPr>
          <w:cantSplit/>
          <w:trHeight w:hRule="exact" w:val="4766"/>
        </w:trPr>
        <w:tc>
          <w:tcPr>
            <w:tcW w:w="8041" w:type="dxa"/>
          </w:tcPr>
          <w:bookmarkStart w:id="0" w:name="Type"/>
          <w:p w:rsidR="00E54413" w:rsidRDefault="000B580F">
            <w:pPr>
              <w:pStyle w:val="Heading7"/>
            </w:pPr>
            <w:r>
              <w:fldChar w:fldCharType="begin"/>
            </w:r>
            <w:r w:rsidR="00E54413">
              <w:instrText xml:space="preserve"> DOCVARIABLE "DocType" \* MERGEFORMAT </w:instrText>
            </w:r>
            <w:r>
              <w:fldChar w:fldCharType="end"/>
            </w:r>
            <w:bookmarkEnd w:id="0"/>
          </w:p>
          <w:p w:rsidR="00E54413" w:rsidRDefault="00E54413">
            <w:pPr>
              <w:rPr>
                <w:rFonts w:ascii="Times New Roman" w:hAnsi="Times New Roman"/>
              </w:rPr>
            </w:pPr>
          </w:p>
          <w:p w:rsidR="00D100CE" w:rsidRDefault="009C29D6" w:rsidP="008F5A5A">
            <w:pPr>
              <w:pStyle w:val="Heading8"/>
              <w:jc w:val="center"/>
            </w:pPr>
            <w:bookmarkStart w:id="1" w:name="Title"/>
            <w:del w:id="2" w:author="admin" w:date="2014-07-04T09:43:00Z">
              <w:r w:rsidDel="000A5771">
                <w:delText>S</w:delText>
              </w:r>
              <w:r w:rsidR="00D100CE" w:rsidDel="000A5771">
                <w:delText>kanska</w:delText>
              </w:r>
            </w:del>
            <w:ins w:id="3" w:author="admin" w:date="2014-07-04T09:51:00Z">
              <w:r w:rsidR="002D47A5">
                <w:t>t</w:t>
              </w:r>
            </w:ins>
            <w:ins w:id="4" w:author="admin" w:date="2014-07-04T09:43:00Z">
              <w:r w:rsidR="000A5771">
                <w:t>RIIO</w:t>
              </w:r>
            </w:ins>
            <w:r w:rsidR="00D100CE">
              <w:t xml:space="preserve"> </w:t>
            </w:r>
          </w:p>
          <w:p w:rsidR="00D100CE" w:rsidRDefault="00D100CE" w:rsidP="008F5A5A">
            <w:pPr>
              <w:pStyle w:val="Heading8"/>
              <w:jc w:val="center"/>
            </w:pPr>
            <w:r>
              <w:t>Custom Trigger Specification</w:t>
            </w:r>
          </w:p>
          <w:p w:rsidR="00E54413" w:rsidRDefault="008C62C6" w:rsidP="008F5A5A">
            <w:pPr>
              <w:pStyle w:val="Heading8"/>
              <w:jc w:val="center"/>
            </w:pPr>
            <w:r>
              <w:t>Training</w:t>
            </w:r>
            <w:r w:rsidR="00D100CE">
              <w:t xml:space="preserve"> Gap Analysis</w:t>
            </w:r>
            <w:r w:rsidR="000B580F">
              <w:fldChar w:fldCharType="begin"/>
            </w:r>
            <w:r w:rsidR="00E54413">
              <w:instrText xml:space="preserve"> DOCVARIABLE "Title" \* MERGEFORMAT </w:instrText>
            </w:r>
            <w:r w:rsidR="000B580F">
              <w:fldChar w:fldCharType="end"/>
            </w:r>
            <w:bookmarkEnd w:id="1"/>
          </w:p>
          <w:p w:rsidR="00E54413" w:rsidRDefault="00E54413">
            <w:pPr>
              <w:rPr>
                <w:rFonts w:ascii="Times New Roman" w:hAnsi="Times New Roman"/>
              </w:rPr>
            </w:pPr>
          </w:p>
          <w:bookmarkStart w:id="5" w:name="Additional"/>
          <w:p w:rsidR="00E54413" w:rsidRDefault="000B580F">
            <w:pPr>
              <w:pStyle w:val="Heading9"/>
            </w:pPr>
            <w:r>
              <w:fldChar w:fldCharType="begin"/>
            </w:r>
            <w:r w:rsidR="00E54413">
              <w:instrText xml:space="preserve"> DOCVARIABLE "Additional" \* MERGEFORMAT </w:instrText>
            </w:r>
            <w:r>
              <w:fldChar w:fldCharType="end"/>
            </w:r>
            <w:bookmarkEnd w:id="5"/>
          </w:p>
          <w:p w:rsidR="00E54413" w:rsidRDefault="00E54413">
            <w:pPr>
              <w:rPr>
                <w:rFonts w:ascii="Times New Roman" w:hAnsi="Times New Roman"/>
              </w:rPr>
            </w:pPr>
          </w:p>
          <w:p w:rsidR="00E54413" w:rsidRDefault="00E54413">
            <w:pPr>
              <w:rPr>
                <w:rFonts w:ascii="Times New Roman" w:hAnsi="Times New Roman"/>
              </w:rPr>
            </w:pPr>
          </w:p>
        </w:tc>
      </w:tr>
    </w:tbl>
    <w:p w:rsidR="005D780F" w:rsidRDefault="005D780F" w:rsidP="005D780F"/>
    <w:p w:rsidR="005D780F" w:rsidRDefault="005D780F" w:rsidP="005D780F"/>
    <w:p w:rsidR="00720B98" w:rsidRDefault="00720B98" w:rsidP="005D780F"/>
    <w:p w:rsidR="005D780F" w:rsidRDefault="005D780F" w:rsidP="005D780F"/>
    <w:p w:rsidR="009268C9" w:rsidRDefault="009268C9" w:rsidP="005D780F"/>
    <w:p w:rsidR="005D780F" w:rsidRDefault="005D780F" w:rsidP="005D780F"/>
    <w:tbl>
      <w:tblPr>
        <w:tblW w:w="9977" w:type="dxa"/>
        <w:tblInd w:w="-113" w:type="dxa"/>
        <w:tblLayout w:type="fixed"/>
        <w:tblCellMar>
          <w:left w:w="144" w:type="dxa"/>
          <w:right w:w="144" w:type="dxa"/>
        </w:tblCellMar>
        <w:tblLook w:val="0000"/>
      </w:tblPr>
      <w:tblGrid>
        <w:gridCol w:w="2417"/>
        <w:gridCol w:w="3060"/>
        <w:gridCol w:w="4500"/>
      </w:tblGrid>
      <w:tr w:rsidR="00720B98">
        <w:trPr>
          <w:cantSplit/>
          <w:trHeight w:hRule="exact" w:val="3512"/>
        </w:trPr>
        <w:tc>
          <w:tcPr>
            <w:tcW w:w="5477" w:type="dxa"/>
            <w:gridSpan w:val="2"/>
          </w:tcPr>
          <w:p w:rsidR="00720B98" w:rsidRDefault="00720B98" w:rsidP="007007BD">
            <w:pPr>
              <w:pStyle w:val="TableText"/>
            </w:pPr>
            <w:r>
              <w:t>Prepared by</w:t>
            </w:r>
            <w:r w:rsidR="00D100CE">
              <w:t xml:space="preserve"> Simon Holmes</w:t>
            </w:r>
          </w:p>
          <w:bookmarkStart w:id="6" w:name="Author"/>
          <w:p w:rsidR="00720B98" w:rsidRDefault="000B580F" w:rsidP="00E54413">
            <w:pPr>
              <w:pStyle w:val="TableText"/>
              <w:spacing w:after="0"/>
              <w:rPr>
                <w:b/>
              </w:rPr>
            </w:pPr>
            <w:r>
              <w:rPr>
                <w:b/>
              </w:rPr>
              <w:fldChar w:fldCharType="begin"/>
            </w:r>
            <w:r w:rsidR="00720B98">
              <w:rPr>
                <w:b/>
              </w:rPr>
              <w:instrText xml:space="preserve"> DOCVARIABLE "Author" \* MERGEFORMAT </w:instrText>
            </w:r>
            <w:r>
              <w:rPr>
                <w:b/>
              </w:rPr>
              <w:fldChar w:fldCharType="end"/>
            </w:r>
            <w:bookmarkEnd w:id="6"/>
          </w:p>
          <w:p w:rsidR="00720B98" w:rsidRDefault="00914771" w:rsidP="00E54413">
            <w:pPr>
              <w:pStyle w:val="TableText"/>
              <w:spacing w:after="0"/>
              <w:rPr>
                <w:sz w:val="28"/>
              </w:rPr>
            </w:pPr>
            <w:r>
              <w:rPr>
                <w:b/>
                <w:sz w:val="28"/>
              </w:rPr>
              <w:t>Advanced Business Solutions</w:t>
            </w:r>
          </w:p>
          <w:p w:rsidR="00FB58AF" w:rsidRDefault="00FB58AF" w:rsidP="00FB58AF">
            <w:pPr>
              <w:pStyle w:val="TableText"/>
            </w:pPr>
            <w:r>
              <w:t>Park House</w:t>
            </w:r>
          </w:p>
          <w:p w:rsidR="00FB58AF" w:rsidRDefault="00FB58AF" w:rsidP="00FB58AF">
            <w:pPr>
              <w:pStyle w:val="TableText"/>
            </w:pPr>
            <w:r>
              <w:t>300 Pavilion Drive</w:t>
            </w:r>
          </w:p>
          <w:p w:rsidR="00FB58AF" w:rsidRDefault="00FB58AF" w:rsidP="00FB58AF">
            <w:pPr>
              <w:pStyle w:val="TableText"/>
            </w:pPr>
            <w:r>
              <w:t>Northampton Business Park</w:t>
            </w:r>
          </w:p>
          <w:p w:rsidR="00FB58AF" w:rsidRDefault="00FB58AF" w:rsidP="00FB58AF">
            <w:pPr>
              <w:pStyle w:val="TableText"/>
            </w:pPr>
            <w:r>
              <w:t>Northampton</w:t>
            </w:r>
          </w:p>
          <w:p w:rsidR="00FB58AF" w:rsidRDefault="00FB58AF" w:rsidP="00FB58AF">
            <w:pPr>
              <w:pStyle w:val="TableText"/>
            </w:pPr>
            <w:r>
              <w:t>NN4 7YE</w:t>
            </w:r>
          </w:p>
          <w:p w:rsidR="00FB58AF" w:rsidRDefault="00FB58AF" w:rsidP="00FB58AF">
            <w:pPr>
              <w:pStyle w:val="TableText"/>
            </w:pPr>
          </w:p>
          <w:p w:rsidR="00FB58AF" w:rsidRDefault="00FB58AF" w:rsidP="00FB58AF">
            <w:pPr>
              <w:pStyle w:val="TableText"/>
            </w:pPr>
          </w:p>
          <w:p w:rsidR="00FB58AF" w:rsidRDefault="00FB58AF" w:rsidP="00FB58AF">
            <w:pPr>
              <w:pStyle w:val="TableText"/>
            </w:pPr>
            <w:r>
              <w:t xml:space="preserve">Tel:   </w:t>
            </w:r>
            <w:r w:rsidRPr="0024450A">
              <w:t>+44 (0)1604 666 800</w:t>
            </w:r>
          </w:p>
          <w:p w:rsidR="00720B98" w:rsidRDefault="002D65B3" w:rsidP="00FB58AF">
            <w:pPr>
              <w:pStyle w:val="TableText"/>
              <w:rPr>
                <w:noProof/>
              </w:rPr>
            </w:pPr>
            <w:r>
              <w:t>Web: www.advancedcomputersoftware.com/abs</w:t>
            </w:r>
          </w:p>
          <w:p w:rsidR="00720B98" w:rsidRDefault="00720B98" w:rsidP="00FB58AF">
            <w:pPr>
              <w:pStyle w:val="TableText"/>
              <w:rPr>
                <w:noProof/>
              </w:rPr>
            </w:pPr>
          </w:p>
          <w:p w:rsidR="00720B98" w:rsidRDefault="00720B98" w:rsidP="00E54413">
            <w:pPr>
              <w:pStyle w:val="TableText"/>
              <w:spacing w:after="0"/>
            </w:pPr>
          </w:p>
        </w:tc>
        <w:tc>
          <w:tcPr>
            <w:tcW w:w="4500" w:type="dxa"/>
            <w:vMerge w:val="restart"/>
          </w:tcPr>
          <w:p w:rsidR="00720B98" w:rsidRDefault="00720B98" w:rsidP="009858B8"/>
          <w:p w:rsidR="00CD4E9B" w:rsidRDefault="00CD4E9B" w:rsidP="009858B8"/>
          <w:p w:rsidR="00CD4E9B" w:rsidRDefault="00CD4E9B" w:rsidP="009858B8"/>
          <w:p w:rsidR="00CD4E9B" w:rsidRDefault="00CD4E9B" w:rsidP="009858B8"/>
          <w:p w:rsidR="00867424" w:rsidRDefault="00867424" w:rsidP="009858B8"/>
          <w:p w:rsidR="00867424" w:rsidRDefault="00867424" w:rsidP="009858B8"/>
          <w:p w:rsidR="00720B98" w:rsidRDefault="008F5A5A" w:rsidP="009858B8">
            <w:pPr>
              <w:jc w:val="right"/>
            </w:pPr>
            <w:r>
              <w:rPr>
                <w:noProof/>
                <w:lang w:eastAsia="en-GB"/>
              </w:rPr>
              <w:drawing>
                <wp:inline distT="0" distB="0" distL="0" distR="0">
                  <wp:extent cx="2667000" cy="847725"/>
                  <wp:effectExtent l="0" t="0" r="0" b="9525"/>
                  <wp:docPr id="7" name="Picture 7" descr="abs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_50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847725"/>
                          </a:xfrm>
                          <a:prstGeom prst="rect">
                            <a:avLst/>
                          </a:prstGeom>
                          <a:noFill/>
                          <a:ln>
                            <a:noFill/>
                          </a:ln>
                        </pic:spPr>
                      </pic:pic>
                    </a:graphicData>
                  </a:graphic>
                </wp:inline>
              </w:drawing>
            </w:r>
          </w:p>
        </w:tc>
      </w:tr>
      <w:tr w:rsidR="00720B98">
        <w:trPr>
          <w:cantSplit/>
          <w:trHeight w:hRule="exact" w:val="543"/>
        </w:trPr>
        <w:tc>
          <w:tcPr>
            <w:tcW w:w="2417" w:type="dxa"/>
          </w:tcPr>
          <w:p w:rsidR="00720B98" w:rsidRDefault="00720B98" w:rsidP="00E54413">
            <w:pPr>
              <w:pStyle w:val="TableText"/>
            </w:pPr>
            <w:r>
              <w:t xml:space="preserve">Date: </w:t>
            </w:r>
            <w:bookmarkStart w:id="7" w:name="Date"/>
            <w:r w:rsidR="00E851C1">
              <w:t>18/06/2014</w:t>
            </w:r>
            <w:r w:rsidR="000B580F">
              <w:fldChar w:fldCharType="begin"/>
            </w:r>
            <w:r>
              <w:instrText xml:space="preserve"> DOCVARIABLE "Date" \* MERGEFORMAT </w:instrText>
            </w:r>
            <w:r w:rsidR="000B580F">
              <w:fldChar w:fldCharType="end"/>
            </w:r>
            <w:bookmarkEnd w:id="7"/>
          </w:p>
          <w:p w:rsidR="00720B98" w:rsidRDefault="00720B98" w:rsidP="00E54413">
            <w:pPr>
              <w:pStyle w:val="TableText"/>
              <w:rPr>
                <w:noProof/>
              </w:rPr>
            </w:pPr>
          </w:p>
        </w:tc>
        <w:tc>
          <w:tcPr>
            <w:tcW w:w="3060" w:type="dxa"/>
          </w:tcPr>
          <w:p w:rsidR="00720B98" w:rsidRDefault="008F5A5A" w:rsidP="00867424">
            <w:pPr>
              <w:pStyle w:val="TableText"/>
            </w:pPr>
            <w:bookmarkStart w:id="8" w:name="Version"/>
            <w:r>
              <w:t xml:space="preserve">Document Version: </w:t>
            </w:r>
            <w:r w:rsidRPr="008F5A5A">
              <w:rPr>
                <w:b/>
              </w:rPr>
              <w:t>1.0</w:t>
            </w:r>
            <w:r w:rsidR="000B580F">
              <w:fldChar w:fldCharType="begin"/>
            </w:r>
            <w:r w:rsidR="00720B98">
              <w:instrText xml:space="preserve"> DOCVARIABLE "VersionNo" \* MERGEFORMAT </w:instrText>
            </w:r>
            <w:r w:rsidR="000B580F">
              <w:fldChar w:fldCharType="end"/>
            </w:r>
            <w:bookmarkEnd w:id="8"/>
          </w:p>
          <w:p w:rsidR="00720B98" w:rsidRDefault="00720B98" w:rsidP="00A06B5E"/>
        </w:tc>
        <w:tc>
          <w:tcPr>
            <w:tcW w:w="4500" w:type="dxa"/>
            <w:vMerge/>
          </w:tcPr>
          <w:p w:rsidR="00720B98" w:rsidRDefault="00720B98" w:rsidP="009858B8"/>
        </w:tc>
      </w:tr>
    </w:tbl>
    <w:p w:rsidR="00E54413" w:rsidRDefault="00E54413">
      <w:pPr>
        <w:sectPr w:rsidR="00E54413">
          <w:pgSz w:w="11906" w:h="16838" w:code="9"/>
          <w:pgMar w:top="1134" w:right="1418" w:bottom="397" w:left="1418" w:header="709" w:footer="0" w:gutter="0"/>
          <w:cols w:space="708"/>
          <w:docGrid w:linePitch="360"/>
        </w:sectPr>
      </w:pPr>
    </w:p>
    <w:p w:rsidR="00E54413" w:rsidRPr="00E24669" w:rsidRDefault="00E54413">
      <w:pPr>
        <w:rPr>
          <w:b/>
          <w:bCs/>
        </w:rPr>
      </w:pPr>
      <w:r w:rsidRPr="00E24669">
        <w:rPr>
          <w:b/>
          <w:bCs/>
        </w:rPr>
        <w:lastRenderedPageBreak/>
        <w:t xml:space="preserve">Copyright © </w:t>
      </w:r>
      <w:r w:rsidR="00E24669" w:rsidRPr="00E24669">
        <w:rPr>
          <w:b/>
        </w:rPr>
        <w:t>Advanced Business Software and Solutions Ltd</w:t>
      </w:r>
      <w:r w:rsidRPr="00E24669">
        <w:rPr>
          <w:b/>
          <w:bCs/>
        </w:rPr>
        <w:t xml:space="preserve">. </w:t>
      </w:r>
      <w:bookmarkStart w:id="9" w:name="CopyrightDate"/>
      <w:r w:rsidR="000B580F" w:rsidRPr="00E24669">
        <w:rPr>
          <w:b/>
          <w:bCs/>
        </w:rPr>
        <w:fldChar w:fldCharType="begin"/>
      </w:r>
      <w:r w:rsidRPr="00E24669">
        <w:rPr>
          <w:b/>
          <w:bCs/>
        </w:rPr>
        <w:instrText xml:space="preserve"> DOCVARIABLE "Date" \@ "yyyy"* MERGEFORMAT </w:instrText>
      </w:r>
      <w:r w:rsidR="000B580F" w:rsidRPr="00E24669">
        <w:rPr>
          <w:b/>
          <w:bCs/>
        </w:rPr>
        <w:fldChar w:fldCharType="end"/>
      </w:r>
      <w:bookmarkEnd w:id="9"/>
    </w:p>
    <w:p w:rsidR="00CB6ACE" w:rsidRDefault="00CB6ACE" w:rsidP="00CB6ACE">
      <w:pPr>
        <w:ind w:right="-470"/>
      </w:pPr>
      <w:r>
        <w:t xml:space="preserve">This document contains confidential and / or proprietary information. The content must not be disclosed to third parties without the prior written approval </w:t>
      </w:r>
      <w:r w:rsidRPr="00E5317C">
        <w:t xml:space="preserve">of </w:t>
      </w:r>
      <w:r w:rsidR="00E24669">
        <w:t>Advanced Business Software and Solutions Ltd</w:t>
      </w:r>
      <w:r w:rsidRPr="00E5317C">
        <w:t>.</w:t>
      </w:r>
    </w:p>
    <w:p w:rsidR="00821B8F" w:rsidRDefault="00821B8F" w:rsidP="00821B8F">
      <w:pPr>
        <w:pStyle w:val="Heading9"/>
      </w:pPr>
      <w:r>
        <w:t>Version History</w:t>
      </w:r>
    </w:p>
    <w:tbl>
      <w:tblPr>
        <w:tblW w:w="0" w:type="auto"/>
        <w:tblBorders>
          <w:top w:val="single" w:sz="4" w:space="0" w:color="00549F"/>
          <w:left w:val="single" w:sz="4" w:space="0" w:color="00549F"/>
          <w:bottom w:val="single" w:sz="4" w:space="0" w:color="00549F"/>
          <w:right w:val="single" w:sz="4" w:space="0" w:color="00549F"/>
          <w:insideH w:val="single" w:sz="4" w:space="0" w:color="00549F"/>
          <w:insideV w:val="single" w:sz="4" w:space="0" w:color="00549F"/>
        </w:tblBorders>
        <w:tblLayout w:type="fixed"/>
        <w:tblLook w:val="01E0"/>
      </w:tblPr>
      <w:tblGrid>
        <w:gridCol w:w="1548"/>
        <w:gridCol w:w="1080"/>
        <w:gridCol w:w="1980"/>
        <w:gridCol w:w="4500"/>
      </w:tblGrid>
      <w:tr w:rsidR="00821B8F" w:rsidRPr="00E52DFF" w:rsidTr="00E52DFF">
        <w:trPr>
          <w:cantSplit/>
        </w:trPr>
        <w:tc>
          <w:tcPr>
            <w:tcW w:w="1548"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Date</w:t>
            </w:r>
          </w:p>
        </w:tc>
        <w:tc>
          <w:tcPr>
            <w:tcW w:w="1080"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Version</w:t>
            </w:r>
          </w:p>
        </w:tc>
        <w:tc>
          <w:tcPr>
            <w:tcW w:w="1980"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Issued By</w:t>
            </w:r>
          </w:p>
        </w:tc>
        <w:tc>
          <w:tcPr>
            <w:tcW w:w="4500"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Changes</w:t>
            </w:r>
          </w:p>
        </w:tc>
      </w:tr>
      <w:tr w:rsidR="00821B8F" w:rsidRPr="00365E79" w:rsidTr="00E52DFF">
        <w:trPr>
          <w:cantSplit/>
        </w:trPr>
        <w:tc>
          <w:tcPr>
            <w:tcW w:w="1548"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FE5F0A" w:rsidP="00C71F23">
            <w:pPr>
              <w:pStyle w:val="TableText"/>
            </w:pPr>
            <w:r>
              <w:t>1</w:t>
            </w:r>
            <w:r w:rsidR="00C71F23">
              <w:t>8</w:t>
            </w:r>
            <w:r>
              <w:t>/06/2014</w:t>
            </w:r>
          </w:p>
        </w:tc>
        <w:tc>
          <w:tcPr>
            <w:tcW w:w="108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F5A5A" w:rsidP="00365E79">
            <w:pPr>
              <w:pStyle w:val="TableText"/>
            </w:pPr>
            <w:r>
              <w:t>1.0</w:t>
            </w:r>
          </w:p>
        </w:tc>
        <w:tc>
          <w:tcPr>
            <w:tcW w:w="198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FE5F0A" w:rsidP="00365E79">
            <w:pPr>
              <w:pStyle w:val="TableText"/>
            </w:pPr>
            <w:r>
              <w:t>Simon Holmes</w:t>
            </w:r>
          </w:p>
        </w:tc>
        <w:tc>
          <w:tcPr>
            <w:tcW w:w="450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FE5F0A" w:rsidP="00365E79">
            <w:pPr>
              <w:pStyle w:val="TableText"/>
            </w:pPr>
            <w:r>
              <w:t>Custom Trigger Specification</w:t>
            </w:r>
          </w:p>
        </w:tc>
      </w:tr>
      <w:tr w:rsidR="00821B8F" w:rsidRPr="00365E79" w:rsidTr="00E52DFF">
        <w:trPr>
          <w:cantSplit/>
        </w:trPr>
        <w:tc>
          <w:tcPr>
            <w:tcW w:w="1548"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0A5771" w:rsidP="00365E79">
            <w:pPr>
              <w:pStyle w:val="TableText"/>
            </w:pPr>
            <w:ins w:id="10" w:author="admin" w:date="2014-07-04T09:37:00Z">
              <w:r>
                <w:t>4</w:t>
              </w:r>
              <w:r w:rsidRPr="000A5771">
                <w:rPr>
                  <w:vertAlign w:val="superscript"/>
                  <w:rPrChange w:id="11" w:author="admin" w:date="2014-07-04T09:37:00Z">
                    <w:rPr/>
                  </w:rPrChange>
                </w:rPr>
                <w:t>th</w:t>
              </w:r>
              <w:r>
                <w:t xml:space="preserve"> July 2014</w:t>
              </w:r>
            </w:ins>
          </w:p>
        </w:tc>
        <w:tc>
          <w:tcPr>
            <w:tcW w:w="108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0A5771" w:rsidP="00365E79">
            <w:pPr>
              <w:pStyle w:val="TableText"/>
            </w:pPr>
            <w:ins w:id="12" w:author="admin" w:date="2014-07-04T09:37:00Z">
              <w:r>
                <w:t>1.1</w:t>
              </w:r>
            </w:ins>
          </w:p>
        </w:tc>
        <w:tc>
          <w:tcPr>
            <w:tcW w:w="198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0A5771" w:rsidP="00365E79">
            <w:pPr>
              <w:pStyle w:val="TableText"/>
            </w:pPr>
            <w:ins w:id="13" w:author="admin" w:date="2014-07-04T09:37:00Z">
              <w:r>
                <w:t>Stuart Stevens</w:t>
              </w:r>
            </w:ins>
          </w:p>
        </w:tc>
        <w:tc>
          <w:tcPr>
            <w:tcW w:w="450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0A5771" w:rsidP="00365E79">
            <w:pPr>
              <w:pStyle w:val="TableText"/>
            </w:pPr>
            <w:ins w:id="14" w:author="admin" w:date="2014-07-04T09:37:00Z">
              <w:r>
                <w:t>Tracked changes</w:t>
              </w:r>
            </w:ins>
          </w:p>
        </w:tc>
      </w:tr>
      <w:tr w:rsidR="00E851C1" w:rsidRPr="00365E79" w:rsidTr="00E52DFF">
        <w:trPr>
          <w:cantSplit/>
        </w:trPr>
        <w:tc>
          <w:tcPr>
            <w:tcW w:w="1548"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c>
          <w:tcPr>
            <w:tcW w:w="108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c>
          <w:tcPr>
            <w:tcW w:w="198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c>
          <w:tcPr>
            <w:tcW w:w="450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r>
      <w:tr w:rsidR="00E851C1" w:rsidRPr="00365E79" w:rsidTr="00E52DFF">
        <w:trPr>
          <w:cantSplit/>
        </w:trPr>
        <w:tc>
          <w:tcPr>
            <w:tcW w:w="1548"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c>
          <w:tcPr>
            <w:tcW w:w="108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c>
          <w:tcPr>
            <w:tcW w:w="198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c>
          <w:tcPr>
            <w:tcW w:w="450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365E79">
            <w:pPr>
              <w:pStyle w:val="TableText"/>
            </w:pPr>
          </w:p>
        </w:tc>
      </w:tr>
    </w:tbl>
    <w:p w:rsidR="00E851C1" w:rsidRDefault="00E851C1" w:rsidP="00E851C1">
      <w:pPr>
        <w:pStyle w:val="Heading9"/>
      </w:pPr>
    </w:p>
    <w:p w:rsidR="00E851C1" w:rsidRDefault="00E851C1" w:rsidP="00E851C1">
      <w:pPr>
        <w:pStyle w:val="Heading9"/>
      </w:pPr>
      <w:r>
        <w:t>Distribution</w:t>
      </w:r>
    </w:p>
    <w:tbl>
      <w:tblPr>
        <w:tblW w:w="0" w:type="auto"/>
        <w:tblBorders>
          <w:top w:val="single" w:sz="4" w:space="0" w:color="00549F"/>
          <w:left w:val="single" w:sz="4" w:space="0" w:color="00549F"/>
          <w:bottom w:val="single" w:sz="4" w:space="0" w:color="00549F"/>
          <w:right w:val="single" w:sz="4" w:space="0" w:color="00549F"/>
          <w:insideH w:val="single" w:sz="4" w:space="0" w:color="00549F"/>
          <w:insideV w:val="single" w:sz="4" w:space="0" w:color="00549F"/>
        </w:tblBorders>
        <w:tblLayout w:type="fixed"/>
        <w:tblLook w:val="01E0"/>
      </w:tblPr>
      <w:tblGrid>
        <w:gridCol w:w="3528"/>
        <w:gridCol w:w="5580"/>
      </w:tblGrid>
      <w:tr w:rsidR="00E851C1" w:rsidRPr="00E52DFF" w:rsidTr="00E205FC">
        <w:trPr>
          <w:cantSplit/>
        </w:trPr>
        <w:tc>
          <w:tcPr>
            <w:tcW w:w="3528" w:type="dxa"/>
            <w:tcBorders>
              <w:top w:val="single" w:sz="4" w:space="0" w:color="00549F"/>
              <w:left w:val="single" w:sz="4" w:space="0" w:color="00549F"/>
              <w:bottom w:val="single" w:sz="4" w:space="0" w:color="00549F"/>
              <w:right w:val="single" w:sz="4" w:space="0" w:color="00549F"/>
            </w:tcBorders>
            <w:shd w:val="clear" w:color="auto" w:fill="DCE1F0"/>
          </w:tcPr>
          <w:p w:rsidR="00E851C1" w:rsidRPr="00821B8F" w:rsidRDefault="00E851C1" w:rsidP="00E205FC">
            <w:pPr>
              <w:pStyle w:val="TableHeading"/>
            </w:pPr>
            <w:r w:rsidRPr="00821B8F">
              <w:t>Version and Date</w:t>
            </w:r>
          </w:p>
        </w:tc>
        <w:tc>
          <w:tcPr>
            <w:tcW w:w="5580" w:type="dxa"/>
            <w:tcBorders>
              <w:top w:val="single" w:sz="4" w:space="0" w:color="00549F"/>
              <w:left w:val="single" w:sz="4" w:space="0" w:color="00549F"/>
              <w:bottom w:val="single" w:sz="4" w:space="0" w:color="00549F"/>
              <w:right w:val="single" w:sz="4" w:space="0" w:color="00549F"/>
            </w:tcBorders>
            <w:shd w:val="clear" w:color="auto" w:fill="DCE1F0"/>
          </w:tcPr>
          <w:p w:rsidR="00E851C1" w:rsidRPr="00821B8F" w:rsidRDefault="00E851C1" w:rsidP="00E205FC">
            <w:pPr>
              <w:pStyle w:val="TableHeading"/>
            </w:pPr>
            <w:r w:rsidRPr="00821B8F">
              <w:t>Name and Title</w:t>
            </w:r>
          </w:p>
        </w:tc>
      </w:tr>
      <w:tr w:rsidR="00E851C1" w:rsidRPr="00365E79" w:rsidTr="00E205FC">
        <w:trPr>
          <w:cantSplit/>
        </w:trPr>
        <w:tc>
          <w:tcPr>
            <w:tcW w:w="3528"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E205FC">
            <w:pPr>
              <w:pStyle w:val="TableText"/>
            </w:pPr>
            <w:r>
              <w:t>1.0 - 18/06/2014</w:t>
            </w:r>
          </w:p>
        </w:tc>
        <w:tc>
          <w:tcPr>
            <w:tcW w:w="5580" w:type="dxa"/>
            <w:tcBorders>
              <w:top w:val="single" w:sz="4" w:space="0" w:color="00549F"/>
              <w:left w:val="single" w:sz="4" w:space="0" w:color="00549F"/>
              <w:bottom w:val="single" w:sz="4" w:space="0" w:color="00549F"/>
              <w:right w:val="single" w:sz="4" w:space="0" w:color="00549F"/>
            </w:tcBorders>
            <w:shd w:val="clear" w:color="auto" w:fill="auto"/>
          </w:tcPr>
          <w:p w:rsidR="00E851C1" w:rsidRDefault="00E851C1" w:rsidP="00E205FC">
            <w:pPr>
              <w:pStyle w:val="TableText"/>
            </w:pPr>
            <w:r>
              <w:t>Stuart Stevens</w:t>
            </w:r>
            <w:r w:rsidR="008C62C6">
              <w:t xml:space="preserve">, </w:t>
            </w:r>
            <w:del w:id="15" w:author="admin" w:date="2014-07-04T09:43:00Z">
              <w:r w:rsidR="008C62C6" w:rsidDel="000A5771">
                <w:delText>Skanska</w:delText>
              </w:r>
            </w:del>
            <w:ins w:id="16" w:author="admin" w:date="2014-07-04T09:51:00Z">
              <w:r w:rsidR="002D47A5">
                <w:t>t</w:t>
              </w:r>
            </w:ins>
            <w:ins w:id="17" w:author="admin" w:date="2014-07-04T09:43:00Z">
              <w:r w:rsidR="000A5771">
                <w:t>RIIO</w:t>
              </w:r>
            </w:ins>
          </w:p>
          <w:p w:rsidR="00E851C1" w:rsidRDefault="00E851C1" w:rsidP="00E205FC">
            <w:pPr>
              <w:pStyle w:val="TableText"/>
            </w:pPr>
            <w:r>
              <w:t>Clare Mills</w:t>
            </w:r>
            <w:r w:rsidR="008C62C6">
              <w:t>, Advanced Business Solutions</w:t>
            </w:r>
          </w:p>
          <w:p w:rsidR="00E851C1" w:rsidRPr="00365E79" w:rsidRDefault="00E851C1" w:rsidP="00E205FC">
            <w:pPr>
              <w:pStyle w:val="TableText"/>
            </w:pPr>
          </w:p>
        </w:tc>
      </w:tr>
      <w:tr w:rsidR="00E851C1" w:rsidRPr="00365E79" w:rsidTr="00E205FC">
        <w:trPr>
          <w:cantSplit/>
        </w:trPr>
        <w:tc>
          <w:tcPr>
            <w:tcW w:w="3528"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E205FC">
            <w:pPr>
              <w:pStyle w:val="TableText"/>
            </w:pPr>
          </w:p>
        </w:tc>
        <w:tc>
          <w:tcPr>
            <w:tcW w:w="5580" w:type="dxa"/>
            <w:tcBorders>
              <w:top w:val="single" w:sz="4" w:space="0" w:color="00549F"/>
              <w:left w:val="single" w:sz="4" w:space="0" w:color="00549F"/>
              <w:bottom w:val="single" w:sz="4" w:space="0" w:color="00549F"/>
              <w:right w:val="single" w:sz="4" w:space="0" w:color="00549F"/>
            </w:tcBorders>
            <w:shd w:val="clear" w:color="auto" w:fill="auto"/>
          </w:tcPr>
          <w:p w:rsidR="00E851C1" w:rsidRPr="00365E79" w:rsidRDefault="00E851C1" w:rsidP="00E205FC">
            <w:pPr>
              <w:pStyle w:val="TableText"/>
            </w:pPr>
          </w:p>
        </w:tc>
      </w:tr>
    </w:tbl>
    <w:p w:rsidR="00821B8F" w:rsidRDefault="00821B8F" w:rsidP="00821B8F"/>
    <w:p w:rsidR="00821B8F" w:rsidRDefault="00C71F23" w:rsidP="00821B8F">
      <w:pPr>
        <w:pStyle w:val="Heading9"/>
      </w:pPr>
      <w:r>
        <w:t>Sign Off</w:t>
      </w:r>
    </w:p>
    <w:tbl>
      <w:tblPr>
        <w:tblW w:w="0" w:type="auto"/>
        <w:tblBorders>
          <w:top w:val="single" w:sz="4" w:space="0" w:color="00549F"/>
          <w:left w:val="single" w:sz="4" w:space="0" w:color="00549F"/>
          <w:bottom w:val="single" w:sz="4" w:space="0" w:color="00549F"/>
          <w:right w:val="single" w:sz="4" w:space="0" w:color="00549F"/>
          <w:insideH w:val="single" w:sz="4" w:space="0" w:color="00549F"/>
          <w:insideV w:val="single" w:sz="4" w:space="0" w:color="00549F"/>
        </w:tblBorders>
        <w:tblLayout w:type="fixed"/>
        <w:tblLook w:val="01E0"/>
      </w:tblPr>
      <w:tblGrid>
        <w:gridCol w:w="1237"/>
        <w:gridCol w:w="2623"/>
        <w:gridCol w:w="2728"/>
        <w:gridCol w:w="2520"/>
      </w:tblGrid>
      <w:tr w:rsidR="00821B8F" w:rsidRPr="00E52DFF" w:rsidTr="00E52DFF">
        <w:trPr>
          <w:cantSplit/>
        </w:trPr>
        <w:tc>
          <w:tcPr>
            <w:tcW w:w="1237"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Version</w:t>
            </w:r>
          </w:p>
        </w:tc>
        <w:tc>
          <w:tcPr>
            <w:tcW w:w="2623"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Name</w:t>
            </w:r>
          </w:p>
        </w:tc>
        <w:tc>
          <w:tcPr>
            <w:tcW w:w="2728"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Title / Organisation</w:t>
            </w:r>
          </w:p>
        </w:tc>
        <w:tc>
          <w:tcPr>
            <w:tcW w:w="2520" w:type="dxa"/>
            <w:tcBorders>
              <w:top w:val="single" w:sz="4" w:space="0" w:color="00549F"/>
              <w:left w:val="single" w:sz="4" w:space="0" w:color="00549F"/>
              <w:bottom w:val="single" w:sz="4" w:space="0" w:color="00549F"/>
              <w:right w:val="single" w:sz="4" w:space="0" w:color="00549F"/>
            </w:tcBorders>
            <w:shd w:val="clear" w:color="auto" w:fill="DCE1F0"/>
          </w:tcPr>
          <w:p w:rsidR="00821B8F" w:rsidRPr="00821B8F" w:rsidRDefault="00821B8F" w:rsidP="00821B8F">
            <w:pPr>
              <w:pStyle w:val="TableHeading"/>
            </w:pPr>
            <w:r w:rsidRPr="00821B8F">
              <w:t xml:space="preserve">Approval Record </w:t>
            </w:r>
          </w:p>
        </w:tc>
      </w:tr>
      <w:tr w:rsidR="00821B8F" w:rsidRPr="00365E79" w:rsidTr="00E52DFF">
        <w:trPr>
          <w:cantSplit/>
        </w:trPr>
        <w:tc>
          <w:tcPr>
            <w:tcW w:w="1237"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c>
          <w:tcPr>
            <w:tcW w:w="2623"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c>
          <w:tcPr>
            <w:tcW w:w="2728"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c>
          <w:tcPr>
            <w:tcW w:w="252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r>
      <w:tr w:rsidR="00821B8F" w:rsidRPr="00365E79" w:rsidTr="00E52DFF">
        <w:trPr>
          <w:cantSplit/>
        </w:trPr>
        <w:tc>
          <w:tcPr>
            <w:tcW w:w="1237"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c>
          <w:tcPr>
            <w:tcW w:w="2623"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c>
          <w:tcPr>
            <w:tcW w:w="2728"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c>
          <w:tcPr>
            <w:tcW w:w="2520" w:type="dxa"/>
            <w:tcBorders>
              <w:top w:val="single" w:sz="4" w:space="0" w:color="00549F"/>
              <w:left w:val="single" w:sz="4" w:space="0" w:color="00549F"/>
              <w:bottom w:val="single" w:sz="4" w:space="0" w:color="00549F"/>
              <w:right w:val="single" w:sz="4" w:space="0" w:color="00549F"/>
            </w:tcBorders>
            <w:shd w:val="clear" w:color="auto" w:fill="auto"/>
          </w:tcPr>
          <w:p w:rsidR="00821B8F" w:rsidRPr="00365E79" w:rsidRDefault="00821B8F" w:rsidP="00365E79">
            <w:pPr>
              <w:pStyle w:val="TableText"/>
            </w:pPr>
          </w:p>
        </w:tc>
      </w:tr>
    </w:tbl>
    <w:p w:rsidR="00821B8F" w:rsidRDefault="00821B8F" w:rsidP="00821B8F"/>
    <w:p w:rsidR="00821B8F" w:rsidRDefault="00821B8F" w:rsidP="00821B8F"/>
    <w:p w:rsidR="003A5CFD" w:rsidRDefault="003A5CFD">
      <w:pPr>
        <w:sectPr w:rsidR="003A5CFD" w:rsidSect="003A5CFD">
          <w:headerReference w:type="default" r:id="rId8"/>
          <w:footerReference w:type="default" r:id="rId9"/>
          <w:type w:val="oddPage"/>
          <w:pgSz w:w="11906" w:h="16838" w:code="9"/>
          <w:pgMar w:top="1134" w:right="1418" w:bottom="1418" w:left="1418" w:header="709" w:footer="284" w:gutter="0"/>
          <w:cols w:space="708"/>
          <w:docGrid w:linePitch="360"/>
        </w:sectPr>
      </w:pPr>
    </w:p>
    <w:p w:rsidR="00E54413" w:rsidRDefault="00E54413">
      <w:pPr>
        <w:pStyle w:val="Heading8"/>
      </w:pPr>
      <w:r>
        <w:lastRenderedPageBreak/>
        <w:t>Contents</w:t>
      </w:r>
    </w:p>
    <w:p w:rsidR="00E54413" w:rsidRDefault="000B580F" w:rsidP="00685890">
      <w:r>
        <w:rPr>
          <w:noProof/>
          <w:lang w:eastAsia="en-GB"/>
        </w:rPr>
        <w:pict>
          <v:line id="Line 5" o:spid="_x0000_s1026" style="position:absolute;z-index:251657728;visibility:visible" from="0,9.25pt" to="450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"/>
        </w:pict>
      </w:r>
    </w:p>
    <w:bookmarkStart w:id="18" w:name="_GoBack"/>
    <w:bookmarkEnd w:id="18"/>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r w:rsidRPr="000B580F">
        <w:fldChar w:fldCharType="begin"/>
      </w:r>
      <w:r w:rsidR="00E54413">
        <w:instrText xml:space="preserve"> TOC \o "1-3" \h \z </w:instrText>
      </w:r>
      <w:r w:rsidRPr="000B580F">
        <w:fldChar w:fldCharType="separate"/>
      </w:r>
      <w:hyperlink w:anchor="_Toc391040795" w:history="1">
        <w:r w:rsidR="008C62C6" w:rsidRPr="003D0517">
          <w:rPr>
            <w:rStyle w:val="Hyperlink"/>
            <w:noProof/>
          </w:rPr>
          <w:t>Introduction</w:t>
        </w:r>
        <w:r w:rsidR="008C62C6">
          <w:rPr>
            <w:noProof/>
            <w:webHidden/>
          </w:rPr>
          <w:tab/>
        </w:r>
        <w:r>
          <w:rPr>
            <w:noProof/>
            <w:webHidden/>
          </w:rPr>
          <w:fldChar w:fldCharType="begin"/>
        </w:r>
        <w:r w:rsidR="008C62C6">
          <w:rPr>
            <w:noProof/>
            <w:webHidden/>
          </w:rPr>
          <w:instrText xml:space="preserve"> PAGEREF _Toc391040795 \h </w:instrText>
        </w:r>
        <w:r>
          <w:rPr>
            <w:noProof/>
            <w:webHidden/>
          </w:rPr>
        </w:r>
        <w:r>
          <w:rPr>
            <w:noProof/>
            <w:webHidden/>
          </w:rPr>
          <w:fldChar w:fldCharType="separate"/>
        </w:r>
        <w:r w:rsidR="008C62C6">
          <w:rPr>
            <w:noProof/>
            <w:webHidden/>
          </w:rPr>
          <w:t>7</w:t>
        </w:r>
        <w:r>
          <w:rPr>
            <w:noProof/>
            <w:webHidden/>
          </w:rPr>
          <w:fldChar w:fldCharType="end"/>
        </w:r>
      </w:hyperlink>
    </w:p>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hyperlink w:anchor="_Toc391040796" w:history="1">
        <w:r w:rsidR="008C62C6" w:rsidRPr="003D0517">
          <w:rPr>
            <w:rStyle w:val="Hyperlink"/>
            <w:noProof/>
          </w:rPr>
          <w:t>Course Title Table</w:t>
        </w:r>
        <w:r w:rsidR="008C62C6">
          <w:rPr>
            <w:noProof/>
            <w:webHidden/>
          </w:rPr>
          <w:tab/>
        </w:r>
        <w:r>
          <w:rPr>
            <w:noProof/>
            <w:webHidden/>
          </w:rPr>
          <w:fldChar w:fldCharType="begin"/>
        </w:r>
        <w:r w:rsidR="008C62C6">
          <w:rPr>
            <w:noProof/>
            <w:webHidden/>
          </w:rPr>
          <w:instrText xml:space="preserve"> PAGEREF _Toc391040796 \h </w:instrText>
        </w:r>
        <w:r>
          <w:rPr>
            <w:noProof/>
            <w:webHidden/>
          </w:rPr>
        </w:r>
        <w:r>
          <w:rPr>
            <w:noProof/>
            <w:webHidden/>
          </w:rPr>
          <w:fldChar w:fldCharType="separate"/>
        </w:r>
        <w:r w:rsidR="008C62C6">
          <w:rPr>
            <w:noProof/>
            <w:webHidden/>
          </w:rPr>
          <w:t>9</w:t>
        </w:r>
        <w:r>
          <w:rPr>
            <w:noProof/>
            <w:webHidden/>
          </w:rPr>
          <w:fldChar w:fldCharType="end"/>
        </w:r>
      </w:hyperlink>
    </w:p>
    <w:p w:rsidR="008C62C6" w:rsidRDefault="000B580F">
      <w:pPr>
        <w:pStyle w:val="TOC2"/>
        <w:tabs>
          <w:tab w:val="right" w:leader="dot" w:pos="9060"/>
        </w:tabs>
        <w:rPr>
          <w:rFonts w:asciiTheme="minorHAnsi" w:eastAsiaTheme="minorEastAsia" w:hAnsiTheme="minorHAnsi" w:cstheme="minorBidi"/>
          <w:noProof/>
          <w:sz w:val="22"/>
          <w:szCs w:val="22"/>
          <w:lang w:eastAsia="en-GB"/>
        </w:rPr>
      </w:pPr>
      <w:hyperlink w:anchor="_Toc391040797" w:history="1">
        <w:r w:rsidR="008C62C6" w:rsidRPr="003D0517">
          <w:rPr>
            <w:rStyle w:val="Hyperlink"/>
            <w:noProof/>
          </w:rPr>
          <w:t>Columns</w:t>
        </w:r>
        <w:r w:rsidR="008C62C6">
          <w:rPr>
            <w:noProof/>
            <w:webHidden/>
          </w:rPr>
          <w:tab/>
        </w:r>
        <w:r>
          <w:rPr>
            <w:noProof/>
            <w:webHidden/>
          </w:rPr>
          <w:fldChar w:fldCharType="begin"/>
        </w:r>
        <w:r w:rsidR="008C62C6">
          <w:rPr>
            <w:noProof/>
            <w:webHidden/>
          </w:rPr>
          <w:instrText xml:space="preserve"> PAGEREF _Toc391040797 \h </w:instrText>
        </w:r>
        <w:r>
          <w:rPr>
            <w:noProof/>
            <w:webHidden/>
          </w:rPr>
        </w:r>
        <w:r>
          <w:rPr>
            <w:noProof/>
            <w:webHidden/>
          </w:rPr>
          <w:fldChar w:fldCharType="separate"/>
        </w:r>
        <w:r w:rsidR="008C62C6">
          <w:rPr>
            <w:noProof/>
            <w:webHidden/>
          </w:rPr>
          <w:t>9</w:t>
        </w:r>
        <w:r>
          <w:rPr>
            <w:noProof/>
            <w:webHidden/>
          </w:rPr>
          <w:fldChar w:fldCharType="end"/>
        </w:r>
      </w:hyperlink>
    </w:p>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hyperlink w:anchor="_Toc391040798" w:history="1">
        <w:r w:rsidR="008C62C6" w:rsidRPr="003D0517">
          <w:rPr>
            <w:rStyle w:val="Hyperlink"/>
            <w:noProof/>
          </w:rPr>
          <w:t>Job Records</w:t>
        </w:r>
        <w:r w:rsidR="008C62C6">
          <w:rPr>
            <w:noProof/>
            <w:webHidden/>
          </w:rPr>
          <w:tab/>
        </w:r>
        <w:r>
          <w:rPr>
            <w:noProof/>
            <w:webHidden/>
          </w:rPr>
          <w:fldChar w:fldCharType="begin"/>
        </w:r>
        <w:r w:rsidR="008C62C6">
          <w:rPr>
            <w:noProof/>
            <w:webHidden/>
          </w:rPr>
          <w:instrText xml:space="preserve"> PAGEREF _Toc391040798 \h </w:instrText>
        </w:r>
        <w:r>
          <w:rPr>
            <w:noProof/>
            <w:webHidden/>
          </w:rPr>
        </w:r>
        <w:r>
          <w:rPr>
            <w:noProof/>
            <w:webHidden/>
          </w:rPr>
          <w:fldChar w:fldCharType="separate"/>
        </w:r>
        <w:r w:rsidR="008C62C6">
          <w:rPr>
            <w:noProof/>
            <w:webHidden/>
          </w:rPr>
          <w:t>10</w:t>
        </w:r>
        <w:r>
          <w:rPr>
            <w:noProof/>
            <w:webHidden/>
          </w:rPr>
          <w:fldChar w:fldCharType="end"/>
        </w:r>
      </w:hyperlink>
    </w:p>
    <w:p w:rsidR="008C62C6" w:rsidRDefault="000B580F">
      <w:pPr>
        <w:pStyle w:val="TOC2"/>
        <w:tabs>
          <w:tab w:val="right" w:leader="dot" w:pos="9060"/>
        </w:tabs>
        <w:rPr>
          <w:rFonts w:asciiTheme="minorHAnsi" w:eastAsiaTheme="minorEastAsia" w:hAnsiTheme="minorHAnsi" w:cstheme="minorBidi"/>
          <w:noProof/>
          <w:sz w:val="22"/>
          <w:szCs w:val="22"/>
          <w:lang w:eastAsia="en-GB"/>
        </w:rPr>
      </w:pPr>
      <w:hyperlink w:anchor="_Toc391040799" w:history="1">
        <w:r w:rsidR="008C62C6" w:rsidRPr="003D0517">
          <w:rPr>
            <w:rStyle w:val="Hyperlink"/>
            <w:noProof/>
          </w:rPr>
          <w:t>Columns</w:t>
        </w:r>
        <w:r w:rsidR="008C62C6">
          <w:rPr>
            <w:noProof/>
            <w:webHidden/>
          </w:rPr>
          <w:tab/>
        </w:r>
        <w:r>
          <w:rPr>
            <w:noProof/>
            <w:webHidden/>
          </w:rPr>
          <w:fldChar w:fldCharType="begin"/>
        </w:r>
        <w:r w:rsidR="008C62C6">
          <w:rPr>
            <w:noProof/>
            <w:webHidden/>
          </w:rPr>
          <w:instrText xml:space="preserve"> PAGEREF _Toc391040799 \h </w:instrText>
        </w:r>
        <w:r>
          <w:rPr>
            <w:noProof/>
            <w:webHidden/>
          </w:rPr>
        </w:r>
        <w:r>
          <w:rPr>
            <w:noProof/>
            <w:webHidden/>
          </w:rPr>
          <w:fldChar w:fldCharType="separate"/>
        </w:r>
        <w:r w:rsidR="008C62C6">
          <w:rPr>
            <w:noProof/>
            <w:webHidden/>
          </w:rPr>
          <w:t>10</w:t>
        </w:r>
        <w:r>
          <w:rPr>
            <w:noProof/>
            <w:webHidden/>
          </w:rPr>
          <w:fldChar w:fldCharType="end"/>
        </w:r>
      </w:hyperlink>
    </w:p>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hyperlink w:anchor="_Toc391040800" w:history="1">
        <w:r w:rsidR="008C62C6" w:rsidRPr="003D0517">
          <w:rPr>
            <w:rStyle w:val="Hyperlink"/>
            <w:noProof/>
          </w:rPr>
          <w:t>Job Competencies</w:t>
        </w:r>
        <w:r w:rsidR="008C62C6">
          <w:rPr>
            <w:noProof/>
            <w:webHidden/>
          </w:rPr>
          <w:tab/>
        </w:r>
        <w:r>
          <w:rPr>
            <w:noProof/>
            <w:webHidden/>
          </w:rPr>
          <w:fldChar w:fldCharType="begin"/>
        </w:r>
        <w:r w:rsidR="008C62C6">
          <w:rPr>
            <w:noProof/>
            <w:webHidden/>
          </w:rPr>
          <w:instrText xml:space="preserve"> PAGEREF _Toc391040800 \h </w:instrText>
        </w:r>
        <w:r>
          <w:rPr>
            <w:noProof/>
            <w:webHidden/>
          </w:rPr>
        </w:r>
        <w:r>
          <w:rPr>
            <w:noProof/>
            <w:webHidden/>
          </w:rPr>
          <w:fldChar w:fldCharType="separate"/>
        </w:r>
        <w:r w:rsidR="008C62C6">
          <w:rPr>
            <w:noProof/>
            <w:webHidden/>
          </w:rPr>
          <w:t>11</w:t>
        </w:r>
        <w:r>
          <w:rPr>
            <w:noProof/>
            <w:webHidden/>
          </w:rPr>
          <w:fldChar w:fldCharType="end"/>
        </w:r>
      </w:hyperlink>
    </w:p>
    <w:p w:rsidR="008C62C6" w:rsidRDefault="000B580F">
      <w:pPr>
        <w:pStyle w:val="TOC2"/>
        <w:tabs>
          <w:tab w:val="right" w:leader="dot" w:pos="9060"/>
        </w:tabs>
        <w:rPr>
          <w:rFonts w:asciiTheme="minorHAnsi" w:eastAsiaTheme="minorEastAsia" w:hAnsiTheme="minorHAnsi" w:cstheme="minorBidi"/>
          <w:noProof/>
          <w:sz w:val="22"/>
          <w:szCs w:val="22"/>
          <w:lang w:eastAsia="en-GB"/>
        </w:rPr>
      </w:pPr>
      <w:hyperlink w:anchor="_Toc391040801" w:history="1">
        <w:r w:rsidR="008C62C6" w:rsidRPr="003D0517">
          <w:rPr>
            <w:rStyle w:val="Hyperlink"/>
            <w:noProof/>
          </w:rPr>
          <w:t>Columns</w:t>
        </w:r>
        <w:r w:rsidR="008C62C6">
          <w:rPr>
            <w:noProof/>
            <w:webHidden/>
          </w:rPr>
          <w:tab/>
        </w:r>
        <w:r>
          <w:rPr>
            <w:noProof/>
            <w:webHidden/>
          </w:rPr>
          <w:fldChar w:fldCharType="begin"/>
        </w:r>
        <w:r w:rsidR="008C62C6">
          <w:rPr>
            <w:noProof/>
            <w:webHidden/>
          </w:rPr>
          <w:instrText xml:space="preserve"> PAGEREF _Toc391040801 \h </w:instrText>
        </w:r>
        <w:r>
          <w:rPr>
            <w:noProof/>
            <w:webHidden/>
          </w:rPr>
        </w:r>
        <w:r>
          <w:rPr>
            <w:noProof/>
            <w:webHidden/>
          </w:rPr>
          <w:fldChar w:fldCharType="separate"/>
        </w:r>
        <w:r w:rsidR="008C62C6">
          <w:rPr>
            <w:noProof/>
            <w:webHidden/>
          </w:rPr>
          <w:t>11</w:t>
        </w:r>
        <w:r>
          <w:rPr>
            <w:noProof/>
            <w:webHidden/>
          </w:rPr>
          <w:fldChar w:fldCharType="end"/>
        </w:r>
      </w:hyperlink>
    </w:p>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hyperlink w:anchor="_Toc391040802" w:history="1">
        <w:r w:rsidR="008C62C6" w:rsidRPr="003D0517">
          <w:rPr>
            <w:rStyle w:val="Hyperlink"/>
            <w:noProof/>
          </w:rPr>
          <w:t>Training Booking</w:t>
        </w:r>
        <w:r w:rsidR="008C62C6">
          <w:rPr>
            <w:noProof/>
            <w:webHidden/>
          </w:rPr>
          <w:tab/>
        </w:r>
        <w:r>
          <w:rPr>
            <w:noProof/>
            <w:webHidden/>
          </w:rPr>
          <w:fldChar w:fldCharType="begin"/>
        </w:r>
        <w:r w:rsidR="008C62C6">
          <w:rPr>
            <w:noProof/>
            <w:webHidden/>
          </w:rPr>
          <w:instrText xml:space="preserve"> PAGEREF _Toc391040802 \h </w:instrText>
        </w:r>
        <w:r>
          <w:rPr>
            <w:noProof/>
            <w:webHidden/>
          </w:rPr>
        </w:r>
        <w:r>
          <w:rPr>
            <w:noProof/>
            <w:webHidden/>
          </w:rPr>
          <w:fldChar w:fldCharType="separate"/>
        </w:r>
        <w:r w:rsidR="008C62C6">
          <w:rPr>
            <w:noProof/>
            <w:webHidden/>
          </w:rPr>
          <w:t>12</w:t>
        </w:r>
        <w:r>
          <w:rPr>
            <w:noProof/>
            <w:webHidden/>
          </w:rPr>
          <w:fldChar w:fldCharType="end"/>
        </w:r>
      </w:hyperlink>
    </w:p>
    <w:p w:rsidR="008C62C6" w:rsidRDefault="000B580F">
      <w:pPr>
        <w:pStyle w:val="TOC2"/>
        <w:tabs>
          <w:tab w:val="right" w:leader="dot" w:pos="9060"/>
        </w:tabs>
        <w:rPr>
          <w:rFonts w:asciiTheme="minorHAnsi" w:eastAsiaTheme="minorEastAsia" w:hAnsiTheme="minorHAnsi" w:cstheme="minorBidi"/>
          <w:noProof/>
          <w:sz w:val="22"/>
          <w:szCs w:val="22"/>
          <w:lang w:eastAsia="en-GB"/>
        </w:rPr>
      </w:pPr>
      <w:hyperlink w:anchor="_Toc391040803" w:history="1">
        <w:r w:rsidR="008C62C6" w:rsidRPr="003D0517">
          <w:rPr>
            <w:rStyle w:val="Hyperlink"/>
            <w:noProof/>
          </w:rPr>
          <w:t>Columns</w:t>
        </w:r>
        <w:r w:rsidR="008C62C6">
          <w:rPr>
            <w:noProof/>
            <w:webHidden/>
          </w:rPr>
          <w:tab/>
        </w:r>
        <w:r>
          <w:rPr>
            <w:noProof/>
            <w:webHidden/>
          </w:rPr>
          <w:fldChar w:fldCharType="begin"/>
        </w:r>
        <w:r w:rsidR="008C62C6">
          <w:rPr>
            <w:noProof/>
            <w:webHidden/>
          </w:rPr>
          <w:instrText xml:space="preserve"> PAGEREF _Toc391040803 \h </w:instrText>
        </w:r>
        <w:r>
          <w:rPr>
            <w:noProof/>
            <w:webHidden/>
          </w:rPr>
        </w:r>
        <w:r>
          <w:rPr>
            <w:noProof/>
            <w:webHidden/>
          </w:rPr>
          <w:fldChar w:fldCharType="separate"/>
        </w:r>
        <w:r w:rsidR="008C62C6">
          <w:rPr>
            <w:noProof/>
            <w:webHidden/>
          </w:rPr>
          <w:t>12</w:t>
        </w:r>
        <w:r>
          <w:rPr>
            <w:noProof/>
            <w:webHidden/>
          </w:rPr>
          <w:fldChar w:fldCharType="end"/>
        </w:r>
      </w:hyperlink>
    </w:p>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hyperlink w:anchor="_Toc391040804" w:history="1">
        <w:r w:rsidR="008C62C6" w:rsidRPr="003D0517">
          <w:rPr>
            <w:rStyle w:val="Hyperlink"/>
            <w:noProof/>
          </w:rPr>
          <w:t>Training Needs</w:t>
        </w:r>
        <w:r w:rsidR="008C62C6">
          <w:rPr>
            <w:noProof/>
            <w:webHidden/>
          </w:rPr>
          <w:tab/>
        </w:r>
        <w:r>
          <w:rPr>
            <w:noProof/>
            <w:webHidden/>
          </w:rPr>
          <w:fldChar w:fldCharType="begin"/>
        </w:r>
        <w:r w:rsidR="008C62C6">
          <w:rPr>
            <w:noProof/>
            <w:webHidden/>
          </w:rPr>
          <w:instrText xml:space="preserve"> PAGEREF _Toc391040804 \h </w:instrText>
        </w:r>
        <w:r>
          <w:rPr>
            <w:noProof/>
            <w:webHidden/>
          </w:rPr>
        </w:r>
        <w:r>
          <w:rPr>
            <w:noProof/>
            <w:webHidden/>
          </w:rPr>
          <w:fldChar w:fldCharType="separate"/>
        </w:r>
        <w:r w:rsidR="008C62C6">
          <w:rPr>
            <w:noProof/>
            <w:webHidden/>
          </w:rPr>
          <w:t>14</w:t>
        </w:r>
        <w:r>
          <w:rPr>
            <w:noProof/>
            <w:webHidden/>
          </w:rPr>
          <w:fldChar w:fldCharType="end"/>
        </w:r>
      </w:hyperlink>
    </w:p>
    <w:p w:rsidR="008C62C6" w:rsidRDefault="000B580F">
      <w:pPr>
        <w:pStyle w:val="TOC2"/>
        <w:tabs>
          <w:tab w:val="right" w:leader="dot" w:pos="9060"/>
        </w:tabs>
        <w:rPr>
          <w:rFonts w:asciiTheme="minorHAnsi" w:eastAsiaTheme="minorEastAsia" w:hAnsiTheme="minorHAnsi" w:cstheme="minorBidi"/>
          <w:noProof/>
          <w:sz w:val="22"/>
          <w:szCs w:val="22"/>
          <w:lang w:eastAsia="en-GB"/>
        </w:rPr>
      </w:pPr>
      <w:hyperlink w:anchor="_Toc391040805" w:history="1">
        <w:r w:rsidR="008C62C6" w:rsidRPr="003D0517">
          <w:rPr>
            <w:rStyle w:val="Hyperlink"/>
            <w:noProof/>
          </w:rPr>
          <w:t>Columns</w:t>
        </w:r>
        <w:r w:rsidR="008C62C6">
          <w:rPr>
            <w:noProof/>
            <w:webHidden/>
          </w:rPr>
          <w:tab/>
        </w:r>
        <w:r>
          <w:rPr>
            <w:noProof/>
            <w:webHidden/>
          </w:rPr>
          <w:fldChar w:fldCharType="begin"/>
        </w:r>
        <w:r w:rsidR="008C62C6">
          <w:rPr>
            <w:noProof/>
            <w:webHidden/>
          </w:rPr>
          <w:instrText xml:space="preserve"> PAGEREF _Toc391040805 \h </w:instrText>
        </w:r>
        <w:r>
          <w:rPr>
            <w:noProof/>
            <w:webHidden/>
          </w:rPr>
        </w:r>
        <w:r>
          <w:rPr>
            <w:noProof/>
            <w:webHidden/>
          </w:rPr>
          <w:fldChar w:fldCharType="separate"/>
        </w:r>
        <w:r w:rsidR="008C62C6">
          <w:rPr>
            <w:noProof/>
            <w:webHidden/>
          </w:rPr>
          <w:t>14</w:t>
        </w:r>
        <w:r>
          <w:rPr>
            <w:noProof/>
            <w:webHidden/>
          </w:rPr>
          <w:fldChar w:fldCharType="end"/>
        </w:r>
      </w:hyperlink>
    </w:p>
    <w:p w:rsidR="008C62C6" w:rsidRDefault="000B580F">
      <w:pPr>
        <w:pStyle w:val="TOC1"/>
        <w:tabs>
          <w:tab w:val="right" w:leader="dot" w:pos="9060"/>
        </w:tabs>
        <w:rPr>
          <w:rFonts w:asciiTheme="minorHAnsi" w:eastAsiaTheme="minorEastAsia" w:hAnsiTheme="minorHAnsi" w:cstheme="minorBidi"/>
          <w:b w:val="0"/>
          <w:noProof/>
          <w:sz w:val="22"/>
          <w:szCs w:val="22"/>
          <w:lang w:eastAsia="en-GB"/>
        </w:rPr>
      </w:pPr>
      <w:hyperlink w:anchor="_Toc391040806" w:history="1">
        <w:r w:rsidR="008C62C6" w:rsidRPr="003D0517">
          <w:rPr>
            <w:rStyle w:val="Hyperlink"/>
            <w:noProof/>
          </w:rPr>
          <w:t>Trigger Process</w:t>
        </w:r>
        <w:r w:rsidR="008C62C6">
          <w:rPr>
            <w:noProof/>
            <w:webHidden/>
          </w:rPr>
          <w:tab/>
        </w:r>
        <w:r>
          <w:rPr>
            <w:noProof/>
            <w:webHidden/>
          </w:rPr>
          <w:fldChar w:fldCharType="begin"/>
        </w:r>
        <w:r w:rsidR="008C62C6">
          <w:rPr>
            <w:noProof/>
            <w:webHidden/>
          </w:rPr>
          <w:instrText xml:space="preserve"> PAGEREF _Toc391040806 \h </w:instrText>
        </w:r>
        <w:r>
          <w:rPr>
            <w:noProof/>
            <w:webHidden/>
          </w:rPr>
        </w:r>
        <w:r>
          <w:rPr>
            <w:noProof/>
            <w:webHidden/>
          </w:rPr>
          <w:fldChar w:fldCharType="separate"/>
        </w:r>
        <w:r w:rsidR="008C62C6">
          <w:rPr>
            <w:noProof/>
            <w:webHidden/>
          </w:rPr>
          <w:t>15</w:t>
        </w:r>
        <w:r>
          <w:rPr>
            <w:noProof/>
            <w:webHidden/>
          </w:rPr>
          <w:fldChar w:fldCharType="end"/>
        </w:r>
      </w:hyperlink>
    </w:p>
    <w:p w:rsidR="008C62C6" w:rsidRDefault="000B580F">
      <w:pPr>
        <w:pStyle w:val="TOC2"/>
        <w:tabs>
          <w:tab w:val="left" w:pos="1008"/>
          <w:tab w:val="right" w:leader="dot" w:pos="9060"/>
        </w:tabs>
        <w:rPr>
          <w:rFonts w:asciiTheme="minorHAnsi" w:eastAsiaTheme="minorEastAsia" w:hAnsiTheme="minorHAnsi" w:cstheme="minorBidi"/>
          <w:noProof/>
          <w:sz w:val="22"/>
          <w:szCs w:val="22"/>
          <w:lang w:eastAsia="en-GB"/>
        </w:rPr>
      </w:pPr>
      <w:hyperlink w:anchor="_Toc391040807" w:history="1">
        <w:r w:rsidR="008C62C6" w:rsidRPr="003D0517">
          <w:rPr>
            <w:rStyle w:val="Hyperlink"/>
            <w:noProof/>
          </w:rPr>
          <w:t>1.</w:t>
        </w:r>
        <w:r w:rsidR="008C62C6">
          <w:rPr>
            <w:rFonts w:asciiTheme="minorHAnsi" w:eastAsiaTheme="minorEastAsia" w:hAnsiTheme="minorHAnsi" w:cstheme="minorBidi"/>
            <w:noProof/>
            <w:sz w:val="22"/>
            <w:szCs w:val="22"/>
            <w:lang w:eastAsia="en-GB"/>
          </w:rPr>
          <w:tab/>
        </w:r>
        <w:r w:rsidR="008C62C6" w:rsidRPr="003D0517">
          <w:rPr>
            <w:rStyle w:val="Hyperlink"/>
            <w:noProof/>
          </w:rPr>
          <w:t>Induction New Starter</w:t>
        </w:r>
        <w:r w:rsidR="008C62C6">
          <w:rPr>
            <w:noProof/>
            <w:webHidden/>
          </w:rPr>
          <w:tab/>
        </w:r>
        <w:r>
          <w:rPr>
            <w:noProof/>
            <w:webHidden/>
          </w:rPr>
          <w:fldChar w:fldCharType="begin"/>
        </w:r>
        <w:r w:rsidR="008C62C6">
          <w:rPr>
            <w:noProof/>
            <w:webHidden/>
          </w:rPr>
          <w:instrText xml:space="preserve"> PAGEREF _Toc391040807 \h </w:instrText>
        </w:r>
        <w:r>
          <w:rPr>
            <w:noProof/>
            <w:webHidden/>
          </w:rPr>
        </w:r>
        <w:r>
          <w:rPr>
            <w:noProof/>
            <w:webHidden/>
          </w:rPr>
          <w:fldChar w:fldCharType="separate"/>
        </w:r>
        <w:r w:rsidR="008C62C6">
          <w:rPr>
            <w:noProof/>
            <w:webHidden/>
          </w:rPr>
          <w:t>15</w:t>
        </w:r>
        <w:r>
          <w:rPr>
            <w:noProof/>
            <w:webHidden/>
          </w:rPr>
          <w:fldChar w:fldCharType="end"/>
        </w:r>
      </w:hyperlink>
    </w:p>
    <w:p w:rsidR="008C62C6" w:rsidRDefault="000B580F">
      <w:pPr>
        <w:pStyle w:val="TOC2"/>
        <w:tabs>
          <w:tab w:val="left" w:pos="1008"/>
          <w:tab w:val="right" w:leader="dot" w:pos="9060"/>
        </w:tabs>
        <w:rPr>
          <w:rFonts w:asciiTheme="minorHAnsi" w:eastAsiaTheme="minorEastAsia" w:hAnsiTheme="minorHAnsi" w:cstheme="minorBidi"/>
          <w:noProof/>
          <w:sz w:val="22"/>
          <w:szCs w:val="22"/>
          <w:lang w:eastAsia="en-GB"/>
        </w:rPr>
      </w:pPr>
      <w:hyperlink w:anchor="_Toc391040808" w:history="1">
        <w:r w:rsidR="008C62C6" w:rsidRPr="003D0517">
          <w:rPr>
            <w:rStyle w:val="Hyperlink"/>
            <w:noProof/>
          </w:rPr>
          <w:t>2.</w:t>
        </w:r>
        <w:r w:rsidR="008C62C6">
          <w:rPr>
            <w:rFonts w:asciiTheme="minorHAnsi" w:eastAsiaTheme="minorEastAsia" w:hAnsiTheme="minorHAnsi" w:cstheme="minorBidi"/>
            <w:noProof/>
            <w:sz w:val="22"/>
            <w:szCs w:val="22"/>
            <w:lang w:eastAsia="en-GB"/>
          </w:rPr>
          <w:tab/>
        </w:r>
        <w:r w:rsidR="008C62C6" w:rsidRPr="003D0517">
          <w:rPr>
            <w:rStyle w:val="Hyperlink"/>
            <w:noProof/>
          </w:rPr>
          <w:t>Job Title change</w:t>
        </w:r>
        <w:r w:rsidR="008C62C6">
          <w:rPr>
            <w:noProof/>
            <w:webHidden/>
          </w:rPr>
          <w:tab/>
        </w:r>
        <w:r>
          <w:rPr>
            <w:noProof/>
            <w:webHidden/>
          </w:rPr>
          <w:fldChar w:fldCharType="begin"/>
        </w:r>
        <w:r w:rsidR="008C62C6">
          <w:rPr>
            <w:noProof/>
            <w:webHidden/>
          </w:rPr>
          <w:instrText xml:space="preserve"> PAGEREF _Toc391040808 \h </w:instrText>
        </w:r>
        <w:r>
          <w:rPr>
            <w:noProof/>
            <w:webHidden/>
          </w:rPr>
        </w:r>
        <w:r>
          <w:rPr>
            <w:noProof/>
            <w:webHidden/>
          </w:rPr>
          <w:fldChar w:fldCharType="separate"/>
        </w:r>
        <w:r w:rsidR="008C62C6">
          <w:rPr>
            <w:noProof/>
            <w:webHidden/>
          </w:rPr>
          <w:t>16</w:t>
        </w:r>
        <w:r>
          <w:rPr>
            <w:noProof/>
            <w:webHidden/>
          </w:rPr>
          <w:fldChar w:fldCharType="end"/>
        </w:r>
      </w:hyperlink>
    </w:p>
    <w:p w:rsidR="00E54413" w:rsidRDefault="000B580F">
      <w:r>
        <w:fldChar w:fldCharType="end"/>
      </w:r>
    </w:p>
    <w:p w:rsidR="00E54413" w:rsidRDefault="00E54413">
      <w:pPr>
        <w:sectPr w:rsidR="00E54413" w:rsidSect="003A5CFD">
          <w:type w:val="oddPage"/>
          <w:pgSz w:w="11906" w:h="16838" w:code="9"/>
          <w:pgMar w:top="1134" w:right="1418" w:bottom="1418" w:left="1418" w:header="709" w:footer="284" w:gutter="0"/>
          <w:cols w:space="708"/>
          <w:docGrid w:linePitch="360"/>
        </w:sectPr>
      </w:pPr>
    </w:p>
    <w:p w:rsidR="00E54413" w:rsidRPr="00276143" w:rsidRDefault="00BE627A" w:rsidP="009C29D6">
      <w:pPr>
        <w:pStyle w:val="Heading1"/>
        <w:ind w:left="0"/>
      </w:pPr>
      <w:bookmarkStart w:id="19" w:name="_Toc391040795"/>
      <w:r>
        <w:lastRenderedPageBreak/>
        <w:t>Introduction</w:t>
      </w:r>
      <w:bookmarkEnd w:id="19"/>
    </w:p>
    <w:p w:rsidR="003B5B04" w:rsidRPr="003B5B04" w:rsidRDefault="003B5B04" w:rsidP="009C29D6">
      <w:pPr>
        <w:pStyle w:val="Heading2"/>
        <w:ind w:left="0"/>
      </w:pPr>
    </w:p>
    <w:p w:rsidR="005329A2" w:rsidRDefault="005329A2" w:rsidP="009C29D6">
      <w:r>
        <w:t>As part of the STC (Safety Technical Competency) review</w:t>
      </w:r>
      <w:ins w:id="20" w:author="admin" w:date="2014-07-04T09:38:00Z">
        <w:r w:rsidR="000A5771">
          <w:t>,</w:t>
        </w:r>
      </w:ins>
      <w:r>
        <w:t xml:space="preserve"> </w:t>
      </w:r>
      <w:ins w:id="21" w:author="admin" w:date="2014-07-04T09:38:00Z">
        <w:r w:rsidR="000A5771">
          <w:t>each</w:t>
        </w:r>
      </w:ins>
      <w:del w:id="22" w:author="admin" w:date="2014-07-04T09:38:00Z">
        <w:r w:rsidDel="000A5771">
          <w:delText>a</w:delText>
        </w:r>
      </w:del>
      <w:r>
        <w:t xml:space="preserve"> manager needs to</w:t>
      </w:r>
      <w:ins w:id="23" w:author="admin" w:date="2014-07-04T09:39:00Z">
        <w:r w:rsidR="000A5771">
          <w:t xml:space="preserve"> undertake a</w:t>
        </w:r>
      </w:ins>
      <w:ins w:id="24" w:author="admin" w:date="2014-07-04T09:40:00Z">
        <w:r w:rsidR="000A5771">
          <w:t>n annual</w:t>
        </w:r>
      </w:ins>
      <w:ins w:id="25" w:author="admin" w:date="2014-07-04T09:38:00Z">
        <w:r w:rsidR="000A5771">
          <w:t xml:space="preserve"> review</w:t>
        </w:r>
      </w:ins>
      <w:ins w:id="26" w:author="admin" w:date="2014-07-04T09:39:00Z">
        <w:r w:rsidR="000A5771">
          <w:t xml:space="preserve"> of</w:t>
        </w:r>
      </w:ins>
      <w:ins w:id="27" w:author="admin" w:date="2014-07-04T09:38:00Z">
        <w:r w:rsidR="000A5771">
          <w:t xml:space="preserve"> the competenc</w:t>
        </w:r>
      </w:ins>
      <w:ins w:id="28" w:author="admin" w:date="2014-07-04T09:39:00Z">
        <w:r w:rsidR="000A5771">
          <w:t xml:space="preserve">y of each individual </w:t>
        </w:r>
      </w:ins>
      <w:ins w:id="29" w:author="admin" w:date="2014-07-04T09:38:00Z">
        <w:r w:rsidR="000A5771">
          <w:t xml:space="preserve">associated with </w:t>
        </w:r>
      </w:ins>
      <w:ins w:id="30" w:author="admin" w:date="2014-07-04T09:39:00Z">
        <w:r w:rsidR="000A5771">
          <w:t xml:space="preserve">pre-determined group of requirements for each </w:t>
        </w:r>
      </w:ins>
      <w:ins w:id="31" w:author="admin" w:date="2014-07-04T09:42:00Z">
        <w:r w:rsidR="000A5771">
          <w:t>J</w:t>
        </w:r>
      </w:ins>
      <w:ins w:id="32" w:author="admin" w:date="2014-07-04T09:39:00Z">
        <w:r w:rsidR="000A5771">
          <w:t xml:space="preserve">ob </w:t>
        </w:r>
      </w:ins>
      <w:proofErr w:type="spellStart"/>
      <w:ins w:id="33" w:author="admin" w:date="2014-07-04T09:42:00Z">
        <w:r w:rsidR="000A5771">
          <w:t>Record</w:t>
        </w:r>
      </w:ins>
      <w:ins w:id="34" w:author="admin" w:date="2014-07-04T09:40:00Z">
        <w:r w:rsidR="000A5771">
          <w:t>.</w:t>
        </w:r>
      </w:ins>
      <w:del w:id="35" w:author="admin" w:date="2014-07-04T09:40:00Z">
        <w:r w:rsidDel="000A5771">
          <w:delText xml:space="preserve"> perform once a year for their employees, Skanska</w:delText>
        </w:r>
      </w:del>
      <w:ins w:id="36" w:author="admin" w:date="2014-07-04T09:51:00Z">
        <w:r w:rsidR="002D47A5">
          <w:t>t</w:t>
        </w:r>
      </w:ins>
      <w:ins w:id="37" w:author="admin" w:date="2014-07-04T09:43:00Z">
        <w:r w:rsidR="000A5771">
          <w:t>RIIO</w:t>
        </w:r>
      </w:ins>
      <w:proofErr w:type="spellEnd"/>
      <w:del w:id="38" w:author="admin" w:date="2014-07-04T09:51:00Z">
        <w:r w:rsidDel="002D47A5">
          <w:delText xml:space="preserve"> </w:delText>
        </w:r>
      </w:del>
      <w:ins w:id="39" w:author="admin" w:date="2014-07-04T09:40:00Z">
        <w:r w:rsidR="000A5771">
          <w:t xml:space="preserve"> require </w:t>
        </w:r>
      </w:ins>
      <w:del w:id="40" w:author="admin" w:date="2014-07-04T09:41:00Z">
        <w:r w:rsidDel="000A5771">
          <w:delText>need</w:delText>
        </w:r>
      </w:del>
      <w:r>
        <w:t xml:space="preserve"> a process built within Openhr to</w:t>
      </w:r>
      <w:ins w:id="41" w:author="admin" w:date="2014-07-04T09:41:00Z">
        <w:r w:rsidR="000A5771">
          <w:t xml:space="preserve"> undertake this review automatically and</w:t>
        </w:r>
      </w:ins>
      <w:r>
        <w:t xml:space="preserve"> </w:t>
      </w:r>
      <w:ins w:id="42" w:author="admin" w:date="2014-07-04T09:41:00Z">
        <w:r w:rsidR="000A5771">
          <w:t xml:space="preserve">analyse </w:t>
        </w:r>
      </w:ins>
      <w:del w:id="43" w:author="admin" w:date="2014-07-04T09:41:00Z">
        <w:r w:rsidDel="000A5771">
          <w:delText>analyses</w:delText>
        </w:r>
      </w:del>
      <w:r>
        <w:t xml:space="preserve"> the </w:t>
      </w:r>
      <w:r w:rsidR="00BE627A">
        <w:t>training gaps</w:t>
      </w:r>
      <w:r>
        <w:t xml:space="preserve"> for employee’s based on their Job Record.</w:t>
      </w:r>
    </w:p>
    <w:p w:rsidR="005329A2" w:rsidRDefault="005329A2" w:rsidP="009C29D6">
      <w:pPr>
        <w:ind w:left="1418"/>
      </w:pPr>
    </w:p>
    <w:p w:rsidR="005329A2" w:rsidRDefault="005329A2" w:rsidP="009C29D6">
      <w:r>
        <w:t xml:space="preserve">The Job Record will hold a history of Competencies that are the same as the course title, the course Title Table will be used to hold the name and not the competency lookup. On average there could be between 30 to 50 per Job Record. This could grow as </w:t>
      </w:r>
      <w:ins w:id="44" w:author="admin" w:date="2014-07-04T09:42:00Z">
        <w:r w:rsidR="000A5771">
          <w:t>tRIIO may expand the process to include areas of their Client</w:t>
        </w:r>
      </w:ins>
      <w:ins w:id="45" w:author="admin" w:date="2014-07-04T09:43:00Z">
        <w:r w:rsidR="000A5771">
          <w:t>’</w:t>
        </w:r>
        <w:r w:rsidR="000A5771">
          <w:t xml:space="preserve">s competency regime associated with Safe Control of Operations, </w:t>
        </w:r>
      </w:ins>
      <w:del w:id="46" w:author="admin" w:date="2014-07-04T09:43:00Z">
        <w:r w:rsidDel="000A5771">
          <w:delText>Skanska win contracts with other providers,</w:delText>
        </w:r>
      </w:del>
      <w:r>
        <w:t xml:space="preserve"> therefore a history table is required to hold this information and not flat file copied down to the parent record.</w:t>
      </w:r>
    </w:p>
    <w:p w:rsidR="005329A2" w:rsidRDefault="005329A2" w:rsidP="009C29D6">
      <w:pPr>
        <w:ind w:left="1418"/>
      </w:pPr>
    </w:p>
    <w:p w:rsidR="005329A2" w:rsidRDefault="005329A2" w:rsidP="009C29D6">
      <w:del w:id="47" w:author="admin" w:date="2014-07-04T09:43:00Z">
        <w:r w:rsidDel="000A5771">
          <w:delText>Skanska</w:delText>
        </w:r>
      </w:del>
      <w:ins w:id="48" w:author="admin" w:date="2014-07-04T09:51:00Z">
        <w:r w:rsidR="002D47A5">
          <w:t>t</w:t>
        </w:r>
      </w:ins>
      <w:ins w:id="49" w:author="admin" w:date="2014-07-04T09:43:00Z">
        <w:r w:rsidR="000A5771">
          <w:t>RIIO</w:t>
        </w:r>
      </w:ins>
      <w:r>
        <w:t xml:space="preserve"> currently use the Training Booking Table to hold details of the Training Courses(linked to competency) that the employee has achieved. </w:t>
      </w:r>
    </w:p>
    <w:p w:rsidR="005329A2" w:rsidRDefault="005329A2" w:rsidP="009C29D6">
      <w:pPr>
        <w:ind w:left="1418"/>
      </w:pPr>
    </w:p>
    <w:p w:rsidR="005329A2" w:rsidRDefault="005329A2" w:rsidP="009C29D6">
      <w:r>
        <w:t>The custom trigger process will need to cater for a comparison between the Training Booking table current training courses achieved (using certificate expiry date) and the Job Record History of competencies for the employees specific Job role and then output the records that do not exist in the Training Booking History to the Training Needs Table.</w:t>
      </w:r>
    </w:p>
    <w:p w:rsidR="005329A2" w:rsidRDefault="005329A2" w:rsidP="009C29D6">
      <w:pPr>
        <w:ind w:left="1418"/>
      </w:pPr>
    </w:p>
    <w:p w:rsidR="005329A2" w:rsidRDefault="005329A2" w:rsidP="009C29D6">
      <w:r>
        <w:t>The Training Needs Table will become the repository for the Gaps in competence for the Job record and central training team will then book the employees onto the training courses required to meet the gaps identified using the Training Module functionality – book from waiting list.</w:t>
      </w:r>
    </w:p>
    <w:p w:rsidR="005329A2" w:rsidRDefault="005329A2" w:rsidP="009C29D6">
      <w:pPr>
        <w:ind w:left="1418"/>
      </w:pPr>
    </w:p>
    <w:p w:rsidR="005329A2" w:rsidRDefault="005329A2" w:rsidP="009C29D6">
      <w:r>
        <w:t xml:space="preserve">A manager can then use self-service </w:t>
      </w:r>
      <w:r w:rsidR="00BE627A">
        <w:t>to look</w:t>
      </w:r>
      <w:r>
        <w:t xml:space="preserve"> at Training Needs for Gaps and Training Booking to perform the STC review each year prior to signing this process off.</w:t>
      </w:r>
    </w:p>
    <w:p w:rsidR="005329A2" w:rsidRDefault="005329A2" w:rsidP="009C29D6">
      <w:pPr>
        <w:ind w:left="1418"/>
      </w:pPr>
    </w:p>
    <w:p w:rsidR="005329A2" w:rsidRDefault="005329A2" w:rsidP="009C29D6">
      <w:pPr>
        <w:ind w:left="1418"/>
      </w:pPr>
    </w:p>
    <w:p w:rsidR="005329A2" w:rsidRDefault="005329A2" w:rsidP="009C29D6">
      <w:r>
        <w:t xml:space="preserve">There are two occasions where the </w:t>
      </w:r>
      <w:r w:rsidR="00BE627A">
        <w:t>custom triggers</w:t>
      </w:r>
      <w:r>
        <w:t xml:space="preserve"> to compare the tables and complete the gap analysis would fire,</w:t>
      </w:r>
    </w:p>
    <w:p w:rsidR="005329A2" w:rsidRDefault="005329A2" w:rsidP="009C29D6"/>
    <w:p w:rsidR="005329A2" w:rsidRDefault="005329A2" w:rsidP="009C29D6">
      <w:pPr>
        <w:pStyle w:val="ListParagraph"/>
        <w:numPr>
          <w:ilvl w:val="0"/>
          <w:numId w:val="27"/>
        </w:numPr>
      </w:pPr>
      <w:r>
        <w:t>Induction, New Starter is issued with 28 day cover note for STC compliance</w:t>
      </w:r>
    </w:p>
    <w:p w:rsidR="005329A2" w:rsidRDefault="005329A2" w:rsidP="009C29D6">
      <w:pPr>
        <w:pStyle w:val="ListParagraph"/>
        <w:numPr>
          <w:ilvl w:val="0"/>
          <w:numId w:val="27"/>
        </w:numPr>
      </w:pPr>
      <w:r>
        <w:t>Change of Job role (Job Record)</w:t>
      </w:r>
    </w:p>
    <w:p w:rsidR="005329A2" w:rsidRDefault="005329A2" w:rsidP="009C29D6"/>
    <w:p w:rsidR="005329A2" w:rsidRDefault="005329A2" w:rsidP="009C29D6">
      <w:del w:id="50" w:author="admin" w:date="2014-07-04T09:43:00Z">
        <w:r w:rsidDel="000A5771">
          <w:delText>Skanska</w:delText>
        </w:r>
      </w:del>
      <w:ins w:id="51" w:author="admin" w:date="2014-07-04T09:51:00Z">
        <w:r w:rsidR="002D47A5">
          <w:t>t</w:t>
        </w:r>
      </w:ins>
      <w:ins w:id="52" w:author="admin" w:date="2014-07-04T09:43:00Z">
        <w:r w:rsidR="000A5771">
          <w:t>RIIO</w:t>
        </w:r>
      </w:ins>
      <w:r>
        <w:t xml:space="preserve"> have requested the process is controlled in line with their current process and the trigger cannot fire on entry of a new job only. </w:t>
      </w:r>
    </w:p>
    <w:p w:rsidR="005329A2" w:rsidRDefault="005329A2" w:rsidP="009C29D6">
      <w:pPr>
        <w:ind w:left="1418"/>
      </w:pPr>
    </w:p>
    <w:p w:rsidR="005329A2" w:rsidRDefault="005329A2" w:rsidP="009C29D6">
      <w:pPr>
        <w:pStyle w:val="ListParagraph"/>
        <w:numPr>
          <w:ilvl w:val="0"/>
          <w:numId w:val="28"/>
        </w:numPr>
        <w:ind w:left="360"/>
      </w:pPr>
      <w:r>
        <w:lastRenderedPageBreak/>
        <w:t xml:space="preserve">Following the employee joining the organisation, there will be an import run to populate the Employees Training Booking with the Training Courses (Competencies) they have already achieved prior to joining </w:t>
      </w:r>
      <w:del w:id="53" w:author="admin" w:date="2014-07-04T09:43:00Z">
        <w:r w:rsidDel="000A5771">
          <w:delText>Skanska</w:delText>
        </w:r>
      </w:del>
      <w:ins w:id="54" w:author="admin" w:date="2014-07-04T09:51:00Z">
        <w:r w:rsidR="002D47A5">
          <w:t>t</w:t>
        </w:r>
      </w:ins>
      <w:ins w:id="55" w:author="admin" w:date="2014-07-04T09:43:00Z">
        <w:r w:rsidR="000A5771">
          <w:t>RIIO</w:t>
        </w:r>
      </w:ins>
      <w:r>
        <w:t>.</w:t>
      </w:r>
    </w:p>
    <w:p w:rsidR="005329A2" w:rsidRDefault="005329A2" w:rsidP="009C29D6">
      <w:pPr>
        <w:ind w:left="360"/>
      </w:pPr>
      <w:r>
        <w:t>These will be assigned an expiry date to assist in the review cycle. Once the import has completed the custom trigger needs to fire to then compare the tables and complete the gap analysis.</w:t>
      </w:r>
    </w:p>
    <w:p w:rsidR="005329A2" w:rsidRDefault="005329A2" w:rsidP="009C29D6">
      <w:pPr>
        <w:ind w:left="1418"/>
      </w:pPr>
    </w:p>
    <w:p w:rsidR="005329A2" w:rsidRDefault="005329A2" w:rsidP="009C29D6">
      <w:pPr>
        <w:pStyle w:val="ListParagraph"/>
        <w:numPr>
          <w:ilvl w:val="0"/>
          <w:numId w:val="28"/>
        </w:numPr>
        <w:ind w:left="360"/>
      </w:pPr>
      <w:r>
        <w:t xml:space="preserve">Following a job change, there will need to be a process to trigger the gap analysis in this case also. Addition of a flag or calculation will be required </w:t>
      </w:r>
      <w:r w:rsidR="009D1998">
        <w:t>here;</w:t>
      </w:r>
      <w:r>
        <w:t xml:space="preserve"> HR would not import the Training Booking data in this case. The employee would already hold a training history from the previous information added to their record during employment.</w:t>
      </w:r>
    </w:p>
    <w:p w:rsidR="005329A2" w:rsidRDefault="005329A2" w:rsidP="009C29D6">
      <w:pPr>
        <w:ind w:left="1418"/>
      </w:pPr>
    </w:p>
    <w:p w:rsidR="005329A2" w:rsidRDefault="005329A2" w:rsidP="009C29D6">
      <w:pPr>
        <w:ind w:left="1418"/>
      </w:pPr>
    </w:p>
    <w:p w:rsidR="005329A2" w:rsidRDefault="005329A2" w:rsidP="009C29D6">
      <w:pPr>
        <w:ind w:left="360"/>
      </w:pPr>
      <w:r>
        <w:t xml:space="preserve">The manager can run custom reports on self-service to </w:t>
      </w:r>
    </w:p>
    <w:p w:rsidR="005329A2" w:rsidRDefault="005329A2" w:rsidP="009C29D6">
      <w:pPr>
        <w:ind w:left="360"/>
      </w:pPr>
    </w:p>
    <w:p w:rsidR="005329A2" w:rsidRDefault="005329A2" w:rsidP="009C29D6">
      <w:pPr>
        <w:pStyle w:val="ListParagraph"/>
        <w:numPr>
          <w:ilvl w:val="0"/>
          <w:numId w:val="29"/>
        </w:numPr>
        <w:ind w:left="1080"/>
      </w:pPr>
      <w:r>
        <w:t>Show the Training achieved (from training Booking)</w:t>
      </w:r>
    </w:p>
    <w:p w:rsidR="00FE5F0A" w:rsidRDefault="005329A2" w:rsidP="009C29D6">
      <w:pPr>
        <w:pStyle w:val="ListParagraph"/>
        <w:numPr>
          <w:ilvl w:val="0"/>
          <w:numId w:val="29"/>
        </w:numPr>
        <w:ind w:left="1080"/>
      </w:pPr>
      <w:r>
        <w:t>Show the Gaps (from the Training Needs)</w:t>
      </w:r>
    </w:p>
    <w:p w:rsidR="00FE5F0A" w:rsidRDefault="00FE5F0A" w:rsidP="009C29D6">
      <w:pPr>
        <w:ind w:left="360"/>
      </w:pPr>
    </w:p>
    <w:p w:rsidR="00FE5F0A" w:rsidRPr="00276143" w:rsidRDefault="00FE5F0A" w:rsidP="009C29D6">
      <w:pPr>
        <w:pStyle w:val="Heading1"/>
        <w:ind w:left="0"/>
      </w:pPr>
      <w:bookmarkStart w:id="56" w:name="_Toc391040796"/>
      <w:r>
        <w:lastRenderedPageBreak/>
        <w:t>Course Title Table</w:t>
      </w:r>
      <w:bookmarkEnd w:id="56"/>
    </w:p>
    <w:p w:rsidR="00FE5F0A" w:rsidRPr="003B5B04" w:rsidRDefault="001B783B" w:rsidP="009C29D6">
      <w:pPr>
        <w:pStyle w:val="Heading2"/>
        <w:ind w:left="0"/>
      </w:pPr>
      <w:bookmarkStart w:id="57" w:name="_Toc391040797"/>
      <w:r>
        <w:t>Columns</w:t>
      </w:r>
      <w:bookmarkEnd w:id="57"/>
    </w:p>
    <w:tbl>
      <w:tblPr>
        <w:tblStyle w:val="TableGrid"/>
        <w:tblW w:w="0" w:type="auto"/>
        <w:tblInd w:w="-34" w:type="dxa"/>
        <w:tblLook w:val="04A0"/>
      </w:tblPr>
      <w:tblGrid>
        <w:gridCol w:w="1832"/>
        <w:gridCol w:w="1800"/>
        <w:gridCol w:w="1012"/>
        <w:gridCol w:w="1985"/>
        <w:gridCol w:w="2374"/>
      </w:tblGrid>
      <w:tr w:rsidR="00FE5F0A" w:rsidRPr="00FE3B0A" w:rsidTr="009C29D6">
        <w:tc>
          <w:tcPr>
            <w:tcW w:w="1832" w:type="dxa"/>
          </w:tcPr>
          <w:p w:rsidR="00FE5F0A" w:rsidRPr="00FE3B0A" w:rsidRDefault="00FE5F0A" w:rsidP="009C29D6">
            <w:pPr>
              <w:ind w:left="796" w:hanging="796"/>
              <w:rPr>
                <w:b/>
              </w:rPr>
            </w:pPr>
            <w:r w:rsidRPr="00FE3B0A">
              <w:rPr>
                <w:b/>
              </w:rPr>
              <w:t>Column Name</w:t>
            </w:r>
          </w:p>
        </w:tc>
        <w:tc>
          <w:tcPr>
            <w:tcW w:w="1800" w:type="dxa"/>
          </w:tcPr>
          <w:p w:rsidR="00FE5F0A" w:rsidRPr="00FE3B0A" w:rsidRDefault="00FE5F0A" w:rsidP="009C29D6">
            <w:pPr>
              <w:ind w:left="796" w:hanging="796"/>
              <w:rPr>
                <w:b/>
              </w:rPr>
            </w:pPr>
            <w:r w:rsidRPr="00FE3B0A">
              <w:rPr>
                <w:b/>
              </w:rPr>
              <w:t>Data Type</w:t>
            </w:r>
          </w:p>
        </w:tc>
        <w:tc>
          <w:tcPr>
            <w:tcW w:w="1012" w:type="dxa"/>
          </w:tcPr>
          <w:p w:rsidR="00FE5F0A" w:rsidRPr="00FE3B0A" w:rsidRDefault="00FE5F0A" w:rsidP="009C29D6">
            <w:pPr>
              <w:ind w:left="796" w:hanging="796"/>
              <w:rPr>
                <w:b/>
              </w:rPr>
            </w:pPr>
            <w:r w:rsidRPr="00FE3B0A">
              <w:rPr>
                <w:b/>
              </w:rPr>
              <w:t>Size</w:t>
            </w:r>
          </w:p>
        </w:tc>
        <w:tc>
          <w:tcPr>
            <w:tcW w:w="1985" w:type="dxa"/>
          </w:tcPr>
          <w:p w:rsidR="00FE5F0A" w:rsidRPr="00FE3B0A" w:rsidRDefault="00FE5F0A" w:rsidP="009C29D6">
            <w:pPr>
              <w:ind w:left="796" w:hanging="796"/>
              <w:rPr>
                <w:b/>
              </w:rPr>
            </w:pPr>
            <w:r w:rsidRPr="00FE3B0A">
              <w:rPr>
                <w:b/>
              </w:rPr>
              <w:t>Column Type</w:t>
            </w:r>
          </w:p>
        </w:tc>
        <w:tc>
          <w:tcPr>
            <w:tcW w:w="2374" w:type="dxa"/>
          </w:tcPr>
          <w:p w:rsidR="00FE5F0A" w:rsidRPr="00FE3B0A" w:rsidRDefault="00FE5F0A" w:rsidP="009C29D6">
            <w:pPr>
              <w:ind w:left="796" w:hanging="796"/>
              <w:rPr>
                <w:b/>
              </w:rPr>
            </w:pPr>
            <w:r w:rsidRPr="00FE3B0A">
              <w:rPr>
                <w:b/>
              </w:rPr>
              <w:t>Notes</w:t>
            </w:r>
          </w:p>
        </w:tc>
      </w:tr>
      <w:tr w:rsidR="00FE5F0A" w:rsidRPr="00A006DF" w:rsidTr="009C29D6">
        <w:tc>
          <w:tcPr>
            <w:tcW w:w="1832" w:type="dxa"/>
          </w:tcPr>
          <w:p w:rsidR="00FE5F0A" w:rsidRPr="001B783B" w:rsidRDefault="001B783B" w:rsidP="009C29D6">
            <w:pPr>
              <w:ind w:left="796" w:hanging="796"/>
            </w:pPr>
            <w:r w:rsidRPr="001B783B">
              <w:t>Course Title</w:t>
            </w:r>
          </w:p>
        </w:tc>
        <w:tc>
          <w:tcPr>
            <w:tcW w:w="1800" w:type="dxa"/>
          </w:tcPr>
          <w:p w:rsidR="00FE5F0A" w:rsidRPr="001B783B" w:rsidRDefault="00FE5F0A" w:rsidP="009C29D6">
            <w:pPr>
              <w:ind w:left="796" w:hanging="796"/>
            </w:pPr>
            <w:r w:rsidRPr="001B783B">
              <w:t>Character</w:t>
            </w:r>
          </w:p>
        </w:tc>
        <w:tc>
          <w:tcPr>
            <w:tcW w:w="1012" w:type="dxa"/>
          </w:tcPr>
          <w:p w:rsidR="00FE5F0A" w:rsidRPr="001B783B" w:rsidRDefault="001B783B" w:rsidP="009C29D6">
            <w:pPr>
              <w:ind w:left="796" w:hanging="796"/>
            </w:pPr>
            <w:r w:rsidRPr="001B783B">
              <w:t>90</w:t>
            </w:r>
          </w:p>
        </w:tc>
        <w:tc>
          <w:tcPr>
            <w:tcW w:w="1985" w:type="dxa"/>
          </w:tcPr>
          <w:p w:rsidR="00FE5F0A" w:rsidRPr="001B783B" w:rsidRDefault="001B783B" w:rsidP="009C29D6">
            <w:pPr>
              <w:ind w:left="796" w:hanging="796"/>
            </w:pPr>
            <w:r w:rsidRPr="001B783B">
              <w:t>Text Box</w:t>
            </w:r>
          </w:p>
        </w:tc>
        <w:tc>
          <w:tcPr>
            <w:tcW w:w="2374" w:type="dxa"/>
          </w:tcPr>
          <w:p w:rsidR="00FE5F0A" w:rsidRPr="00A006DF" w:rsidRDefault="001B783B" w:rsidP="009C29D6">
            <w:pPr>
              <w:ind w:left="796" w:hanging="796"/>
              <w:rPr>
                <w:color w:val="FF0000"/>
              </w:rPr>
            </w:pPr>
            <w:r w:rsidRPr="001B783B">
              <w:t>Mandatory, Unique</w:t>
            </w:r>
          </w:p>
        </w:tc>
      </w:tr>
      <w:tr w:rsidR="00FE5F0A" w:rsidRPr="00A006DF" w:rsidTr="009C29D6">
        <w:tc>
          <w:tcPr>
            <w:tcW w:w="1832" w:type="dxa"/>
          </w:tcPr>
          <w:p w:rsidR="00FE5F0A" w:rsidRPr="001B783B" w:rsidRDefault="001B783B" w:rsidP="009C29D6">
            <w:pPr>
              <w:ind w:left="796" w:hanging="796"/>
            </w:pPr>
            <w:r w:rsidRPr="001B783B">
              <w:t>Code Prefix</w:t>
            </w:r>
          </w:p>
        </w:tc>
        <w:tc>
          <w:tcPr>
            <w:tcW w:w="1800" w:type="dxa"/>
          </w:tcPr>
          <w:p w:rsidR="00FE5F0A" w:rsidRPr="001B783B" w:rsidRDefault="00FE5F0A" w:rsidP="009C29D6">
            <w:pPr>
              <w:ind w:left="796" w:hanging="796"/>
            </w:pPr>
            <w:r w:rsidRPr="001B783B">
              <w:t>Character</w:t>
            </w:r>
          </w:p>
        </w:tc>
        <w:tc>
          <w:tcPr>
            <w:tcW w:w="1012" w:type="dxa"/>
          </w:tcPr>
          <w:p w:rsidR="00FE5F0A" w:rsidRPr="001B783B" w:rsidRDefault="00FE5F0A" w:rsidP="001B783B">
            <w:pPr>
              <w:ind w:left="796" w:hanging="796"/>
            </w:pPr>
            <w:r w:rsidRPr="001B783B">
              <w:t>6</w:t>
            </w:r>
          </w:p>
        </w:tc>
        <w:tc>
          <w:tcPr>
            <w:tcW w:w="1985" w:type="dxa"/>
          </w:tcPr>
          <w:p w:rsidR="00FE5F0A" w:rsidRPr="001B783B" w:rsidRDefault="001B783B" w:rsidP="009C29D6">
            <w:pPr>
              <w:ind w:left="796" w:hanging="796"/>
            </w:pPr>
            <w:r w:rsidRPr="001B783B">
              <w:t>Text Box</w:t>
            </w:r>
          </w:p>
        </w:tc>
        <w:tc>
          <w:tcPr>
            <w:tcW w:w="2374" w:type="dxa"/>
          </w:tcPr>
          <w:p w:rsidR="00FE5F0A" w:rsidRPr="00A006DF" w:rsidRDefault="00FE5F0A" w:rsidP="009C29D6">
            <w:pPr>
              <w:ind w:left="796" w:hanging="796"/>
              <w:rPr>
                <w:color w:val="FF0000"/>
              </w:rPr>
            </w:pPr>
          </w:p>
        </w:tc>
      </w:tr>
    </w:tbl>
    <w:p w:rsidR="00FE5F0A" w:rsidRDefault="00FE5F0A" w:rsidP="009C29D6"/>
    <w:p w:rsidR="00242BA4" w:rsidRPr="00276143" w:rsidRDefault="00242BA4" w:rsidP="009C29D6">
      <w:pPr>
        <w:pStyle w:val="Heading1"/>
        <w:ind w:left="0"/>
      </w:pPr>
      <w:bookmarkStart w:id="58" w:name="_Toc391040798"/>
      <w:r>
        <w:lastRenderedPageBreak/>
        <w:t xml:space="preserve">Job </w:t>
      </w:r>
      <w:r w:rsidR="00FE5F0A">
        <w:t>Records</w:t>
      </w:r>
      <w:bookmarkEnd w:id="58"/>
    </w:p>
    <w:p w:rsidR="00242BA4" w:rsidRPr="003B5B04" w:rsidRDefault="001B783B" w:rsidP="009C29D6">
      <w:pPr>
        <w:pStyle w:val="Heading2"/>
        <w:ind w:left="0"/>
      </w:pPr>
      <w:bookmarkStart w:id="59" w:name="_Toc391040799"/>
      <w:r>
        <w:t>Columns</w:t>
      </w:r>
      <w:bookmarkEnd w:id="59"/>
    </w:p>
    <w:tbl>
      <w:tblPr>
        <w:tblStyle w:val="TableGrid"/>
        <w:tblpPr w:leftFromText="180" w:rightFromText="180" w:vertAnchor="text" w:tblpY="1"/>
        <w:tblOverlap w:val="never"/>
        <w:tblW w:w="0" w:type="auto"/>
        <w:tblInd w:w="-34" w:type="dxa"/>
        <w:tblLook w:val="04A0"/>
      </w:tblPr>
      <w:tblGrid>
        <w:gridCol w:w="1832"/>
        <w:gridCol w:w="1800"/>
        <w:gridCol w:w="1012"/>
        <w:gridCol w:w="1654"/>
        <w:gridCol w:w="2374"/>
      </w:tblGrid>
      <w:tr w:rsidR="00001BFB" w:rsidRPr="00FE3B0A" w:rsidTr="00D03AEB">
        <w:tc>
          <w:tcPr>
            <w:tcW w:w="1832" w:type="dxa"/>
          </w:tcPr>
          <w:p w:rsidR="00001BFB" w:rsidRPr="00FE3B0A" w:rsidRDefault="00001BFB" w:rsidP="00D03AEB">
            <w:pPr>
              <w:rPr>
                <w:b/>
              </w:rPr>
            </w:pPr>
            <w:r w:rsidRPr="00FE3B0A">
              <w:rPr>
                <w:b/>
              </w:rPr>
              <w:t>Column Name</w:t>
            </w:r>
          </w:p>
        </w:tc>
        <w:tc>
          <w:tcPr>
            <w:tcW w:w="1800" w:type="dxa"/>
          </w:tcPr>
          <w:p w:rsidR="00001BFB" w:rsidRPr="00FE3B0A" w:rsidRDefault="00001BFB" w:rsidP="00D03AEB">
            <w:pPr>
              <w:rPr>
                <w:b/>
              </w:rPr>
            </w:pPr>
            <w:r w:rsidRPr="00FE3B0A">
              <w:rPr>
                <w:b/>
              </w:rPr>
              <w:t>Data Type</w:t>
            </w:r>
          </w:p>
        </w:tc>
        <w:tc>
          <w:tcPr>
            <w:tcW w:w="1012" w:type="dxa"/>
          </w:tcPr>
          <w:p w:rsidR="00001BFB" w:rsidRPr="00FE3B0A" w:rsidRDefault="00001BFB" w:rsidP="00D03AEB">
            <w:pPr>
              <w:rPr>
                <w:b/>
              </w:rPr>
            </w:pPr>
            <w:r w:rsidRPr="00FE3B0A">
              <w:rPr>
                <w:b/>
              </w:rPr>
              <w:t>Size</w:t>
            </w:r>
          </w:p>
        </w:tc>
        <w:tc>
          <w:tcPr>
            <w:tcW w:w="1654" w:type="dxa"/>
          </w:tcPr>
          <w:p w:rsidR="00001BFB" w:rsidRPr="00FE3B0A" w:rsidRDefault="00001BFB" w:rsidP="00D03AEB">
            <w:pPr>
              <w:rPr>
                <w:b/>
              </w:rPr>
            </w:pPr>
            <w:r w:rsidRPr="00FE3B0A">
              <w:rPr>
                <w:b/>
              </w:rPr>
              <w:t>Column Type</w:t>
            </w:r>
          </w:p>
        </w:tc>
        <w:tc>
          <w:tcPr>
            <w:tcW w:w="2374" w:type="dxa"/>
          </w:tcPr>
          <w:p w:rsidR="00001BFB" w:rsidRPr="00FE3B0A" w:rsidRDefault="00001BFB" w:rsidP="00D03AEB">
            <w:pPr>
              <w:rPr>
                <w:b/>
              </w:rPr>
            </w:pPr>
            <w:r w:rsidRPr="00FE3B0A">
              <w:rPr>
                <w:b/>
              </w:rPr>
              <w:t>Notes</w:t>
            </w:r>
          </w:p>
        </w:tc>
      </w:tr>
      <w:tr w:rsidR="00A006DF" w:rsidRPr="00A006DF" w:rsidTr="00D03AEB">
        <w:tc>
          <w:tcPr>
            <w:tcW w:w="1832" w:type="dxa"/>
          </w:tcPr>
          <w:p w:rsidR="00001BFB" w:rsidRPr="001B783B" w:rsidRDefault="001B783B" w:rsidP="00D03AEB">
            <w:r w:rsidRPr="001B783B">
              <w:t>Job Title</w:t>
            </w:r>
          </w:p>
        </w:tc>
        <w:tc>
          <w:tcPr>
            <w:tcW w:w="1800" w:type="dxa"/>
          </w:tcPr>
          <w:p w:rsidR="00001BFB" w:rsidRPr="001B783B" w:rsidRDefault="00456B0B" w:rsidP="00D03AEB">
            <w:r w:rsidRPr="001B783B">
              <w:t>Character</w:t>
            </w:r>
          </w:p>
        </w:tc>
        <w:tc>
          <w:tcPr>
            <w:tcW w:w="1012" w:type="dxa"/>
          </w:tcPr>
          <w:p w:rsidR="00001BFB" w:rsidRPr="001B783B" w:rsidRDefault="001B783B" w:rsidP="00D03AEB">
            <w:r w:rsidRPr="001B783B">
              <w:t>8</w:t>
            </w:r>
            <w:r w:rsidR="00456B0B" w:rsidRPr="001B783B">
              <w:t>0</w:t>
            </w:r>
          </w:p>
        </w:tc>
        <w:tc>
          <w:tcPr>
            <w:tcW w:w="1654" w:type="dxa"/>
          </w:tcPr>
          <w:p w:rsidR="00001BFB" w:rsidRPr="001B783B" w:rsidRDefault="001B783B" w:rsidP="00D03AEB">
            <w:r w:rsidRPr="001B783B">
              <w:t>Lookup</w:t>
            </w:r>
          </w:p>
        </w:tc>
        <w:tc>
          <w:tcPr>
            <w:tcW w:w="2374" w:type="dxa"/>
          </w:tcPr>
          <w:p w:rsidR="00001BFB" w:rsidRPr="001B783B" w:rsidRDefault="00456B0B" w:rsidP="00D03AEB">
            <w:r w:rsidRPr="001B783B">
              <w:t xml:space="preserve">Lookup from </w:t>
            </w:r>
            <w:r w:rsidR="001B783B" w:rsidRPr="001B783B">
              <w:t>Job Title Table. Mandatory Unique</w:t>
            </w:r>
          </w:p>
        </w:tc>
      </w:tr>
      <w:tr w:rsidR="00A006DF" w:rsidRPr="00A006DF" w:rsidTr="00D03AEB">
        <w:tc>
          <w:tcPr>
            <w:tcW w:w="1832" w:type="dxa"/>
          </w:tcPr>
          <w:p w:rsidR="00456B0B" w:rsidRPr="001B783B" w:rsidRDefault="001B783B" w:rsidP="00D03AEB">
            <w:r w:rsidRPr="001B783B">
              <w:t>Grade</w:t>
            </w:r>
          </w:p>
        </w:tc>
        <w:tc>
          <w:tcPr>
            <w:tcW w:w="1800" w:type="dxa"/>
          </w:tcPr>
          <w:p w:rsidR="00456B0B" w:rsidRPr="001B783B" w:rsidRDefault="00456B0B" w:rsidP="00D03AEB">
            <w:r w:rsidRPr="001B783B">
              <w:t>Character</w:t>
            </w:r>
          </w:p>
        </w:tc>
        <w:tc>
          <w:tcPr>
            <w:tcW w:w="1012" w:type="dxa"/>
          </w:tcPr>
          <w:p w:rsidR="00456B0B" w:rsidRPr="001B783B" w:rsidRDefault="001B783B" w:rsidP="00D03AEB">
            <w:r w:rsidRPr="001B783B">
              <w:t>5</w:t>
            </w:r>
          </w:p>
        </w:tc>
        <w:tc>
          <w:tcPr>
            <w:tcW w:w="1654" w:type="dxa"/>
          </w:tcPr>
          <w:p w:rsidR="00456B0B" w:rsidRPr="001B783B" w:rsidRDefault="001B783B" w:rsidP="00D03AEB">
            <w:r w:rsidRPr="001B783B">
              <w:t>Calculated</w:t>
            </w:r>
          </w:p>
        </w:tc>
        <w:tc>
          <w:tcPr>
            <w:tcW w:w="2374" w:type="dxa"/>
          </w:tcPr>
          <w:p w:rsidR="00456B0B" w:rsidRPr="001B783B" w:rsidRDefault="001B783B" w:rsidP="00D03AEB">
            <w:r w:rsidRPr="001B783B">
              <w:t>Derived from Job Title Table</w:t>
            </w:r>
          </w:p>
        </w:tc>
      </w:tr>
      <w:tr w:rsidR="00A006DF" w:rsidRPr="00A006DF" w:rsidTr="00D03AEB">
        <w:tc>
          <w:tcPr>
            <w:tcW w:w="1832" w:type="dxa"/>
          </w:tcPr>
          <w:p w:rsidR="00456B0B" w:rsidRPr="001B783B" w:rsidRDefault="001B783B" w:rsidP="00D03AEB">
            <w:r>
              <w:t>Unique Key</w:t>
            </w:r>
          </w:p>
        </w:tc>
        <w:tc>
          <w:tcPr>
            <w:tcW w:w="1800" w:type="dxa"/>
          </w:tcPr>
          <w:p w:rsidR="00456B0B" w:rsidRPr="001B783B" w:rsidRDefault="001B783B" w:rsidP="00D03AEB">
            <w:r>
              <w:t>Numeric</w:t>
            </w:r>
          </w:p>
        </w:tc>
        <w:tc>
          <w:tcPr>
            <w:tcW w:w="1012" w:type="dxa"/>
          </w:tcPr>
          <w:p w:rsidR="00456B0B" w:rsidRPr="001B783B" w:rsidRDefault="001B783B" w:rsidP="00D03AEB">
            <w:r>
              <w:t>6</w:t>
            </w:r>
          </w:p>
        </w:tc>
        <w:tc>
          <w:tcPr>
            <w:tcW w:w="1654" w:type="dxa"/>
          </w:tcPr>
          <w:p w:rsidR="00456B0B" w:rsidRPr="001B783B" w:rsidRDefault="001B783B" w:rsidP="00D03AEB">
            <w:r>
              <w:t>Text Box</w:t>
            </w:r>
          </w:p>
        </w:tc>
        <w:tc>
          <w:tcPr>
            <w:tcW w:w="2374" w:type="dxa"/>
          </w:tcPr>
          <w:p w:rsidR="00456B0B" w:rsidRPr="001B783B" w:rsidRDefault="00456B0B" w:rsidP="00D03AEB"/>
        </w:tc>
      </w:tr>
    </w:tbl>
    <w:p w:rsidR="00051170" w:rsidRDefault="00D03AEB" w:rsidP="00C0182E">
      <w:pPr>
        <w:ind w:left="-1134"/>
      </w:pPr>
      <w:r>
        <w:br w:type="textWrapping" w:clear="all"/>
      </w:r>
    </w:p>
    <w:p w:rsidR="00051170" w:rsidRPr="00276143" w:rsidRDefault="00FE5F0A" w:rsidP="009C29D6">
      <w:pPr>
        <w:pStyle w:val="Heading1"/>
        <w:ind w:left="-142" w:firstLine="1276"/>
      </w:pPr>
      <w:bookmarkStart w:id="60" w:name="_Toc391040800"/>
      <w:r>
        <w:lastRenderedPageBreak/>
        <w:t>Job Competencies</w:t>
      </w:r>
      <w:bookmarkEnd w:id="60"/>
    </w:p>
    <w:p w:rsidR="00051170" w:rsidRDefault="007E2116" w:rsidP="009C29D6">
      <w:pPr>
        <w:pStyle w:val="Heading2"/>
        <w:ind w:left="-142"/>
      </w:pPr>
      <w:bookmarkStart w:id="61" w:name="_Toc391040801"/>
      <w:r>
        <w:t>Columns</w:t>
      </w:r>
      <w:bookmarkEnd w:id="61"/>
    </w:p>
    <w:tbl>
      <w:tblPr>
        <w:tblStyle w:val="TableGrid"/>
        <w:tblW w:w="0" w:type="auto"/>
        <w:tblInd w:w="-176" w:type="dxa"/>
        <w:tblLook w:val="04A0"/>
      </w:tblPr>
      <w:tblGrid>
        <w:gridCol w:w="1832"/>
        <w:gridCol w:w="1713"/>
        <w:gridCol w:w="992"/>
        <w:gridCol w:w="1701"/>
        <w:gridCol w:w="2941"/>
      </w:tblGrid>
      <w:tr w:rsidR="00FE3B0A" w:rsidRPr="00FE3B0A" w:rsidTr="00AF72A0">
        <w:tc>
          <w:tcPr>
            <w:tcW w:w="1832" w:type="dxa"/>
          </w:tcPr>
          <w:p w:rsidR="00FE3B0A" w:rsidRPr="00FE3B0A" w:rsidRDefault="00FE3B0A" w:rsidP="00AF72A0">
            <w:pPr>
              <w:tabs>
                <w:tab w:val="left" w:pos="56"/>
              </w:tabs>
              <w:rPr>
                <w:b/>
              </w:rPr>
            </w:pPr>
            <w:r w:rsidRPr="00FE3B0A">
              <w:rPr>
                <w:b/>
              </w:rPr>
              <w:t>Column Name</w:t>
            </w:r>
          </w:p>
        </w:tc>
        <w:tc>
          <w:tcPr>
            <w:tcW w:w="1713" w:type="dxa"/>
          </w:tcPr>
          <w:p w:rsidR="00FE3B0A" w:rsidRPr="00FE3B0A" w:rsidRDefault="00FE3B0A" w:rsidP="00AF72A0">
            <w:pPr>
              <w:ind w:left="-142" w:firstLine="142"/>
              <w:rPr>
                <w:b/>
              </w:rPr>
            </w:pPr>
            <w:r w:rsidRPr="00FE3B0A">
              <w:rPr>
                <w:b/>
              </w:rPr>
              <w:t>Data Type</w:t>
            </w:r>
          </w:p>
        </w:tc>
        <w:tc>
          <w:tcPr>
            <w:tcW w:w="992" w:type="dxa"/>
          </w:tcPr>
          <w:p w:rsidR="00FE3B0A" w:rsidRPr="00FE3B0A" w:rsidRDefault="00FE3B0A" w:rsidP="00AF72A0">
            <w:pPr>
              <w:ind w:left="-142" w:firstLine="98"/>
              <w:rPr>
                <w:b/>
              </w:rPr>
            </w:pPr>
            <w:r w:rsidRPr="00FE3B0A">
              <w:rPr>
                <w:b/>
              </w:rPr>
              <w:t>Size</w:t>
            </w:r>
          </w:p>
        </w:tc>
        <w:tc>
          <w:tcPr>
            <w:tcW w:w="1701" w:type="dxa"/>
          </w:tcPr>
          <w:p w:rsidR="00FE3B0A" w:rsidRPr="00FE3B0A" w:rsidRDefault="00FE3B0A" w:rsidP="00AF72A0">
            <w:pPr>
              <w:ind w:left="-142" w:firstLine="142"/>
              <w:rPr>
                <w:b/>
              </w:rPr>
            </w:pPr>
            <w:r w:rsidRPr="00FE3B0A">
              <w:rPr>
                <w:b/>
              </w:rPr>
              <w:t>Column Type</w:t>
            </w:r>
          </w:p>
        </w:tc>
        <w:tc>
          <w:tcPr>
            <w:tcW w:w="2941" w:type="dxa"/>
          </w:tcPr>
          <w:p w:rsidR="00FE3B0A" w:rsidRPr="00FE3B0A" w:rsidRDefault="00FE3B0A" w:rsidP="00AF72A0">
            <w:pPr>
              <w:ind w:firstLine="42"/>
              <w:jc w:val="both"/>
              <w:rPr>
                <w:b/>
              </w:rPr>
            </w:pPr>
            <w:r w:rsidRPr="00FE3B0A">
              <w:rPr>
                <w:b/>
              </w:rPr>
              <w:t>Notes</w:t>
            </w:r>
          </w:p>
        </w:tc>
      </w:tr>
      <w:tr w:rsidR="00FE3B0A" w:rsidTr="00AF72A0">
        <w:tc>
          <w:tcPr>
            <w:tcW w:w="1832" w:type="dxa"/>
          </w:tcPr>
          <w:p w:rsidR="00FE3B0A" w:rsidRPr="00AF72A0" w:rsidRDefault="00076ADE" w:rsidP="00AF72A0">
            <w:pPr>
              <w:tabs>
                <w:tab w:val="left" w:pos="56"/>
              </w:tabs>
              <w:rPr>
                <w:color w:val="0070C0"/>
              </w:rPr>
            </w:pPr>
            <w:r w:rsidRPr="00AF72A0">
              <w:rPr>
                <w:color w:val="0070C0"/>
              </w:rPr>
              <w:t>Competency</w:t>
            </w:r>
          </w:p>
        </w:tc>
        <w:tc>
          <w:tcPr>
            <w:tcW w:w="1713" w:type="dxa"/>
          </w:tcPr>
          <w:p w:rsidR="00FE3B0A" w:rsidRPr="00AF72A0" w:rsidRDefault="00FE3B0A" w:rsidP="00AF72A0">
            <w:pPr>
              <w:ind w:left="-142" w:firstLine="142"/>
              <w:rPr>
                <w:color w:val="0070C0"/>
              </w:rPr>
            </w:pPr>
            <w:r w:rsidRPr="00AF72A0">
              <w:rPr>
                <w:color w:val="0070C0"/>
              </w:rPr>
              <w:t>Character</w:t>
            </w:r>
          </w:p>
        </w:tc>
        <w:tc>
          <w:tcPr>
            <w:tcW w:w="992" w:type="dxa"/>
          </w:tcPr>
          <w:p w:rsidR="00FE3B0A" w:rsidRPr="00AF72A0" w:rsidRDefault="00AF72A0" w:rsidP="00AF72A0">
            <w:pPr>
              <w:ind w:left="-195" w:firstLine="98"/>
              <w:rPr>
                <w:color w:val="0070C0"/>
              </w:rPr>
            </w:pPr>
            <w:r w:rsidRPr="00AF72A0">
              <w:rPr>
                <w:color w:val="0070C0"/>
              </w:rPr>
              <w:t>90</w:t>
            </w:r>
          </w:p>
        </w:tc>
        <w:tc>
          <w:tcPr>
            <w:tcW w:w="1701" w:type="dxa"/>
          </w:tcPr>
          <w:p w:rsidR="00FE3B0A" w:rsidRPr="00AF72A0" w:rsidRDefault="00AF72A0" w:rsidP="00AF72A0">
            <w:pPr>
              <w:ind w:left="-142" w:firstLine="142"/>
              <w:rPr>
                <w:color w:val="0070C0"/>
              </w:rPr>
            </w:pPr>
            <w:r w:rsidRPr="00AF72A0">
              <w:rPr>
                <w:color w:val="0070C0"/>
              </w:rPr>
              <w:t>Lookup</w:t>
            </w:r>
          </w:p>
        </w:tc>
        <w:tc>
          <w:tcPr>
            <w:tcW w:w="2941" w:type="dxa"/>
          </w:tcPr>
          <w:p w:rsidR="00FE3B0A" w:rsidRPr="00AF72A0" w:rsidRDefault="00AF72A0" w:rsidP="00AF72A0">
            <w:pPr>
              <w:ind w:firstLine="42"/>
              <w:jc w:val="both"/>
              <w:rPr>
                <w:color w:val="0070C0"/>
              </w:rPr>
            </w:pPr>
            <w:r w:rsidRPr="00AF72A0">
              <w:rPr>
                <w:color w:val="0070C0"/>
              </w:rPr>
              <w:t>Lookup from course Title Lookup Table</w:t>
            </w:r>
          </w:p>
        </w:tc>
      </w:tr>
      <w:tr w:rsidR="00FE3B0A" w:rsidTr="00AF72A0">
        <w:tc>
          <w:tcPr>
            <w:tcW w:w="1832" w:type="dxa"/>
          </w:tcPr>
          <w:p w:rsidR="00FE3B0A" w:rsidRPr="00867859" w:rsidRDefault="00076ADE" w:rsidP="00AF72A0">
            <w:pPr>
              <w:tabs>
                <w:tab w:val="left" w:pos="56"/>
              </w:tabs>
              <w:rPr>
                <w:color w:val="0070C0"/>
              </w:rPr>
            </w:pPr>
            <w:r w:rsidRPr="00867859">
              <w:rPr>
                <w:color w:val="0070C0"/>
              </w:rPr>
              <w:t>C</w:t>
            </w:r>
            <w:r w:rsidR="00867859" w:rsidRPr="00867859">
              <w:rPr>
                <w:color w:val="0070C0"/>
              </w:rPr>
              <w:t>ompetency Category</w:t>
            </w:r>
          </w:p>
        </w:tc>
        <w:tc>
          <w:tcPr>
            <w:tcW w:w="1713" w:type="dxa"/>
          </w:tcPr>
          <w:p w:rsidR="00FE3B0A" w:rsidRPr="00867859" w:rsidRDefault="00FE3B0A" w:rsidP="00AF72A0">
            <w:pPr>
              <w:ind w:left="-142" w:firstLine="142"/>
              <w:rPr>
                <w:color w:val="0070C0"/>
              </w:rPr>
            </w:pPr>
            <w:r w:rsidRPr="00867859">
              <w:rPr>
                <w:color w:val="0070C0"/>
              </w:rPr>
              <w:t>Character</w:t>
            </w:r>
          </w:p>
        </w:tc>
        <w:tc>
          <w:tcPr>
            <w:tcW w:w="992" w:type="dxa"/>
          </w:tcPr>
          <w:p w:rsidR="00FE3B0A" w:rsidRPr="00867859" w:rsidRDefault="00D03AEB" w:rsidP="00AF72A0">
            <w:pPr>
              <w:ind w:left="-142" w:firstLine="34"/>
              <w:rPr>
                <w:color w:val="0070C0"/>
              </w:rPr>
            </w:pPr>
            <w:r w:rsidRPr="00867859">
              <w:rPr>
                <w:color w:val="0070C0"/>
              </w:rPr>
              <w:t>2</w:t>
            </w:r>
            <w:r w:rsidR="00FE3B0A" w:rsidRPr="00867859">
              <w:rPr>
                <w:color w:val="0070C0"/>
              </w:rPr>
              <w:t>0</w:t>
            </w:r>
          </w:p>
        </w:tc>
        <w:tc>
          <w:tcPr>
            <w:tcW w:w="1701" w:type="dxa"/>
          </w:tcPr>
          <w:p w:rsidR="00FE3B0A" w:rsidRPr="00867859" w:rsidRDefault="00FE3B0A" w:rsidP="00AF72A0">
            <w:pPr>
              <w:ind w:left="-142" w:firstLine="142"/>
              <w:rPr>
                <w:color w:val="0070C0"/>
              </w:rPr>
            </w:pPr>
            <w:r w:rsidRPr="00867859">
              <w:rPr>
                <w:color w:val="0070C0"/>
              </w:rPr>
              <w:t>Calculated</w:t>
            </w:r>
          </w:p>
        </w:tc>
        <w:tc>
          <w:tcPr>
            <w:tcW w:w="2941" w:type="dxa"/>
          </w:tcPr>
          <w:p w:rsidR="00FE3B0A" w:rsidRPr="00867859" w:rsidRDefault="00FE3B0A" w:rsidP="00AF72A0">
            <w:pPr>
              <w:ind w:firstLine="42"/>
              <w:jc w:val="both"/>
              <w:rPr>
                <w:color w:val="0070C0"/>
              </w:rPr>
            </w:pPr>
          </w:p>
        </w:tc>
      </w:tr>
      <w:tr w:rsidR="00FE3B0A" w:rsidTr="00AF72A0">
        <w:tc>
          <w:tcPr>
            <w:tcW w:w="1832" w:type="dxa"/>
          </w:tcPr>
          <w:p w:rsidR="00FE3B0A" w:rsidRPr="00867859" w:rsidRDefault="00076ADE" w:rsidP="00AF72A0">
            <w:pPr>
              <w:tabs>
                <w:tab w:val="left" w:pos="56"/>
              </w:tabs>
              <w:rPr>
                <w:color w:val="0070C0"/>
              </w:rPr>
            </w:pPr>
            <w:r w:rsidRPr="00867859">
              <w:rPr>
                <w:color w:val="0070C0"/>
              </w:rPr>
              <w:t>Job Title</w:t>
            </w:r>
          </w:p>
        </w:tc>
        <w:tc>
          <w:tcPr>
            <w:tcW w:w="1713" w:type="dxa"/>
          </w:tcPr>
          <w:p w:rsidR="00FE3B0A" w:rsidRPr="00867859" w:rsidRDefault="00FE3B0A" w:rsidP="00AF72A0">
            <w:pPr>
              <w:ind w:left="-142" w:firstLine="142"/>
              <w:rPr>
                <w:color w:val="0070C0"/>
              </w:rPr>
            </w:pPr>
            <w:r w:rsidRPr="00867859">
              <w:rPr>
                <w:color w:val="0070C0"/>
              </w:rPr>
              <w:t>Character</w:t>
            </w:r>
          </w:p>
        </w:tc>
        <w:tc>
          <w:tcPr>
            <w:tcW w:w="992" w:type="dxa"/>
          </w:tcPr>
          <w:p w:rsidR="00FE3B0A" w:rsidRPr="00867859" w:rsidRDefault="00867859" w:rsidP="00AF72A0">
            <w:pPr>
              <w:ind w:left="-142" w:firstLine="34"/>
              <w:rPr>
                <w:color w:val="0070C0"/>
              </w:rPr>
            </w:pPr>
            <w:r w:rsidRPr="00867859">
              <w:rPr>
                <w:color w:val="0070C0"/>
              </w:rPr>
              <w:t>8</w:t>
            </w:r>
            <w:r w:rsidR="00FE3B0A" w:rsidRPr="00867859">
              <w:rPr>
                <w:color w:val="0070C0"/>
              </w:rPr>
              <w:t>0</w:t>
            </w:r>
          </w:p>
        </w:tc>
        <w:tc>
          <w:tcPr>
            <w:tcW w:w="1701" w:type="dxa"/>
          </w:tcPr>
          <w:p w:rsidR="00FE3B0A" w:rsidRPr="00867859" w:rsidRDefault="00FE3B0A" w:rsidP="00AF72A0">
            <w:pPr>
              <w:ind w:left="-142" w:firstLine="142"/>
              <w:rPr>
                <w:color w:val="0070C0"/>
              </w:rPr>
            </w:pPr>
            <w:r w:rsidRPr="00867859">
              <w:rPr>
                <w:color w:val="0070C0"/>
              </w:rPr>
              <w:t>Calculated</w:t>
            </w:r>
          </w:p>
        </w:tc>
        <w:tc>
          <w:tcPr>
            <w:tcW w:w="2941" w:type="dxa"/>
          </w:tcPr>
          <w:p w:rsidR="00FE3B0A" w:rsidRPr="00867859" w:rsidRDefault="00867859" w:rsidP="00AF72A0">
            <w:pPr>
              <w:ind w:firstLine="42"/>
              <w:jc w:val="both"/>
              <w:rPr>
                <w:color w:val="0070C0"/>
              </w:rPr>
            </w:pPr>
            <w:r w:rsidRPr="00867859">
              <w:rPr>
                <w:color w:val="0070C0"/>
              </w:rPr>
              <w:t>Derived from Job Records Job Title</w:t>
            </w:r>
          </w:p>
        </w:tc>
      </w:tr>
      <w:tr w:rsidR="00FE3B0A" w:rsidTr="00AF72A0">
        <w:tc>
          <w:tcPr>
            <w:tcW w:w="1832" w:type="dxa"/>
          </w:tcPr>
          <w:p w:rsidR="00FE3B0A" w:rsidRPr="00867859" w:rsidRDefault="00AF72A0" w:rsidP="00AF72A0">
            <w:pPr>
              <w:tabs>
                <w:tab w:val="left" w:pos="56"/>
              </w:tabs>
              <w:rPr>
                <w:color w:val="FF0000"/>
              </w:rPr>
            </w:pPr>
            <w:r w:rsidRPr="00867859">
              <w:rPr>
                <w:color w:val="FF0000"/>
              </w:rPr>
              <w:t>Level Required</w:t>
            </w:r>
          </w:p>
        </w:tc>
        <w:tc>
          <w:tcPr>
            <w:tcW w:w="1713" w:type="dxa"/>
          </w:tcPr>
          <w:p w:rsidR="00FE3B0A" w:rsidRPr="00867859" w:rsidRDefault="00867859" w:rsidP="00AF72A0">
            <w:pPr>
              <w:ind w:left="-142" w:firstLine="142"/>
              <w:rPr>
                <w:color w:val="FF0000"/>
              </w:rPr>
            </w:pPr>
            <w:r w:rsidRPr="00867859">
              <w:rPr>
                <w:color w:val="FF0000"/>
              </w:rPr>
              <w:t>Integer</w:t>
            </w:r>
          </w:p>
        </w:tc>
        <w:tc>
          <w:tcPr>
            <w:tcW w:w="992" w:type="dxa"/>
          </w:tcPr>
          <w:p w:rsidR="00FE3B0A" w:rsidRPr="00867859" w:rsidRDefault="00867859" w:rsidP="00AF72A0">
            <w:pPr>
              <w:ind w:left="-142" w:firstLine="34"/>
              <w:rPr>
                <w:color w:val="FF0000"/>
              </w:rPr>
            </w:pPr>
            <w:r w:rsidRPr="00867859">
              <w:rPr>
                <w:color w:val="FF0000"/>
              </w:rPr>
              <w:t>1</w:t>
            </w:r>
          </w:p>
        </w:tc>
        <w:tc>
          <w:tcPr>
            <w:tcW w:w="1701" w:type="dxa"/>
          </w:tcPr>
          <w:p w:rsidR="00FE3B0A" w:rsidRPr="00867859" w:rsidRDefault="00867859" w:rsidP="00AF72A0">
            <w:pPr>
              <w:ind w:left="-142" w:firstLine="142"/>
              <w:rPr>
                <w:color w:val="FF0000"/>
              </w:rPr>
            </w:pPr>
            <w:r w:rsidRPr="00867859">
              <w:rPr>
                <w:color w:val="FF0000"/>
              </w:rPr>
              <w:t>Spinner</w:t>
            </w:r>
          </w:p>
        </w:tc>
        <w:tc>
          <w:tcPr>
            <w:tcW w:w="2941" w:type="dxa"/>
          </w:tcPr>
          <w:p w:rsidR="00FE3B0A" w:rsidRPr="00867859" w:rsidRDefault="00867859" w:rsidP="00AF72A0">
            <w:pPr>
              <w:ind w:firstLine="42"/>
              <w:jc w:val="both"/>
              <w:rPr>
                <w:color w:val="FF0000"/>
              </w:rPr>
            </w:pPr>
            <w:r w:rsidRPr="00867859">
              <w:rPr>
                <w:color w:val="FF0000"/>
              </w:rPr>
              <w:t>Hide from screen</w:t>
            </w:r>
          </w:p>
        </w:tc>
      </w:tr>
      <w:tr w:rsidR="00FE3B0A" w:rsidTr="00AF72A0">
        <w:tc>
          <w:tcPr>
            <w:tcW w:w="1832" w:type="dxa"/>
          </w:tcPr>
          <w:p w:rsidR="00FE3B0A" w:rsidRPr="00867859" w:rsidRDefault="00AF72A0" w:rsidP="00AF72A0">
            <w:pPr>
              <w:tabs>
                <w:tab w:val="left" w:pos="56"/>
              </w:tabs>
              <w:rPr>
                <w:color w:val="0070C0"/>
              </w:rPr>
            </w:pPr>
            <w:r w:rsidRPr="00867859">
              <w:rPr>
                <w:color w:val="0070C0"/>
              </w:rPr>
              <w:t>Unique Code</w:t>
            </w:r>
          </w:p>
        </w:tc>
        <w:tc>
          <w:tcPr>
            <w:tcW w:w="1713" w:type="dxa"/>
          </w:tcPr>
          <w:p w:rsidR="00FE3B0A" w:rsidRPr="00867859" w:rsidRDefault="00FE3B0A" w:rsidP="00AF72A0">
            <w:pPr>
              <w:ind w:firstLine="142"/>
              <w:rPr>
                <w:color w:val="0070C0"/>
              </w:rPr>
            </w:pPr>
            <w:r w:rsidRPr="00867859">
              <w:rPr>
                <w:color w:val="0070C0"/>
              </w:rPr>
              <w:t>Character</w:t>
            </w:r>
          </w:p>
        </w:tc>
        <w:tc>
          <w:tcPr>
            <w:tcW w:w="992" w:type="dxa"/>
          </w:tcPr>
          <w:p w:rsidR="00FE3B0A" w:rsidRPr="00867859" w:rsidRDefault="00867859" w:rsidP="00AF72A0">
            <w:pPr>
              <w:ind w:left="-142" w:firstLine="34"/>
              <w:rPr>
                <w:color w:val="0070C0"/>
              </w:rPr>
            </w:pPr>
            <w:r w:rsidRPr="00867859">
              <w:rPr>
                <w:color w:val="0070C0"/>
              </w:rPr>
              <w:t>170</w:t>
            </w:r>
          </w:p>
        </w:tc>
        <w:tc>
          <w:tcPr>
            <w:tcW w:w="1701" w:type="dxa"/>
          </w:tcPr>
          <w:p w:rsidR="00FE3B0A" w:rsidRPr="00867859" w:rsidRDefault="00FE3B0A" w:rsidP="00AF72A0">
            <w:pPr>
              <w:ind w:left="-142" w:firstLine="142"/>
              <w:rPr>
                <w:color w:val="0070C0"/>
              </w:rPr>
            </w:pPr>
            <w:r w:rsidRPr="00867859">
              <w:rPr>
                <w:color w:val="0070C0"/>
              </w:rPr>
              <w:t>Calculated</w:t>
            </w:r>
          </w:p>
        </w:tc>
        <w:tc>
          <w:tcPr>
            <w:tcW w:w="2941" w:type="dxa"/>
          </w:tcPr>
          <w:p w:rsidR="00FE3B0A" w:rsidRPr="00867859" w:rsidRDefault="00867859" w:rsidP="00AF72A0">
            <w:pPr>
              <w:ind w:firstLine="42"/>
              <w:jc w:val="both"/>
              <w:rPr>
                <w:color w:val="0070C0"/>
              </w:rPr>
            </w:pPr>
            <w:r w:rsidRPr="00867859">
              <w:rPr>
                <w:color w:val="0070C0"/>
              </w:rPr>
              <w:t>Competency concatenated with Job title</w:t>
            </w:r>
          </w:p>
        </w:tc>
      </w:tr>
    </w:tbl>
    <w:p w:rsidR="00051170" w:rsidRDefault="00051170" w:rsidP="00214799"/>
    <w:p w:rsidR="00D84178" w:rsidRDefault="007E2116" w:rsidP="00E12AF0">
      <w:r>
        <w:t>The fields marked above in Blue font are changing and the fields marked in red font are being removed from the screen.</w:t>
      </w:r>
    </w:p>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280C60" w:rsidP="00E12AF0"/>
    <w:p w:rsidR="00280C60" w:rsidRDefault="00FE5F0A" w:rsidP="009C29D6">
      <w:pPr>
        <w:pStyle w:val="Heading1"/>
        <w:ind w:left="0"/>
      </w:pPr>
      <w:bookmarkStart w:id="62" w:name="_Toc391040802"/>
      <w:r>
        <w:lastRenderedPageBreak/>
        <w:t>Training Booking</w:t>
      </w:r>
      <w:bookmarkEnd w:id="62"/>
    </w:p>
    <w:p w:rsidR="00F0790F" w:rsidRPr="003B5B04" w:rsidRDefault="007E2116" w:rsidP="009C29D6">
      <w:pPr>
        <w:pStyle w:val="Heading2"/>
        <w:ind w:left="0"/>
      </w:pPr>
      <w:bookmarkStart w:id="63" w:name="_Toc391040803"/>
      <w:r>
        <w:t>Columns</w:t>
      </w:r>
      <w:bookmarkEnd w:id="63"/>
    </w:p>
    <w:p w:rsidR="00BC782E" w:rsidRDefault="00BC782E" w:rsidP="009C29D6"/>
    <w:tbl>
      <w:tblPr>
        <w:tblStyle w:val="TableGrid"/>
        <w:tblW w:w="0" w:type="auto"/>
        <w:tblInd w:w="-34" w:type="dxa"/>
        <w:tblLook w:val="04A0"/>
      </w:tblPr>
      <w:tblGrid>
        <w:gridCol w:w="2518"/>
        <w:gridCol w:w="1276"/>
        <w:gridCol w:w="835"/>
        <w:gridCol w:w="1559"/>
        <w:gridCol w:w="2941"/>
      </w:tblGrid>
      <w:tr w:rsidR="00280C60" w:rsidRPr="00FE3B0A" w:rsidTr="009732C7">
        <w:tc>
          <w:tcPr>
            <w:tcW w:w="2518" w:type="dxa"/>
          </w:tcPr>
          <w:p w:rsidR="00280C60" w:rsidRPr="00FE3B0A" w:rsidRDefault="00280C60" w:rsidP="009732C7">
            <w:pPr>
              <w:rPr>
                <w:b/>
              </w:rPr>
            </w:pPr>
            <w:r w:rsidRPr="00FE3B0A">
              <w:rPr>
                <w:b/>
              </w:rPr>
              <w:t>Column Name</w:t>
            </w:r>
          </w:p>
        </w:tc>
        <w:tc>
          <w:tcPr>
            <w:tcW w:w="1276" w:type="dxa"/>
          </w:tcPr>
          <w:p w:rsidR="00280C60" w:rsidRPr="00FE3B0A" w:rsidRDefault="00280C60" w:rsidP="009732C7">
            <w:pPr>
              <w:rPr>
                <w:b/>
              </w:rPr>
            </w:pPr>
            <w:r w:rsidRPr="00FE3B0A">
              <w:rPr>
                <w:b/>
              </w:rPr>
              <w:t>Data Type</w:t>
            </w:r>
          </w:p>
        </w:tc>
        <w:tc>
          <w:tcPr>
            <w:tcW w:w="709" w:type="dxa"/>
          </w:tcPr>
          <w:p w:rsidR="00280C60" w:rsidRPr="00FE3B0A" w:rsidRDefault="00280C60" w:rsidP="009732C7">
            <w:pPr>
              <w:rPr>
                <w:b/>
              </w:rPr>
            </w:pPr>
            <w:r w:rsidRPr="00FE3B0A">
              <w:rPr>
                <w:b/>
              </w:rPr>
              <w:t>Size</w:t>
            </w:r>
          </w:p>
        </w:tc>
        <w:tc>
          <w:tcPr>
            <w:tcW w:w="1559" w:type="dxa"/>
          </w:tcPr>
          <w:p w:rsidR="00280C60" w:rsidRPr="00FE3B0A" w:rsidRDefault="00280C60" w:rsidP="009732C7">
            <w:pPr>
              <w:rPr>
                <w:b/>
              </w:rPr>
            </w:pPr>
            <w:r w:rsidRPr="00FE3B0A">
              <w:rPr>
                <w:b/>
              </w:rPr>
              <w:t>Column Type</w:t>
            </w:r>
          </w:p>
        </w:tc>
        <w:tc>
          <w:tcPr>
            <w:tcW w:w="2941" w:type="dxa"/>
          </w:tcPr>
          <w:p w:rsidR="00280C60" w:rsidRPr="00FE3B0A" w:rsidRDefault="00280C60" w:rsidP="009732C7">
            <w:pPr>
              <w:rPr>
                <w:b/>
              </w:rPr>
            </w:pPr>
            <w:r w:rsidRPr="00FE3B0A">
              <w:rPr>
                <w:b/>
              </w:rPr>
              <w:t>Notes</w:t>
            </w:r>
          </w:p>
        </w:tc>
      </w:tr>
      <w:tr w:rsidR="00A006DF" w:rsidRPr="00A006DF" w:rsidTr="009732C7">
        <w:tc>
          <w:tcPr>
            <w:tcW w:w="2518" w:type="dxa"/>
          </w:tcPr>
          <w:p w:rsidR="00280C60" w:rsidRPr="00D359C6" w:rsidRDefault="00D359C6" w:rsidP="009732C7">
            <w:pPr>
              <w:rPr>
                <w:rFonts w:cs="Tahoma"/>
                <w:szCs w:val="18"/>
                <w:lang w:eastAsia="zh-CN"/>
              </w:rPr>
            </w:pPr>
            <w:r w:rsidRPr="00D359C6">
              <w:rPr>
                <w:szCs w:val="18"/>
              </w:rPr>
              <w:t>Booking Status</w:t>
            </w:r>
          </w:p>
        </w:tc>
        <w:tc>
          <w:tcPr>
            <w:tcW w:w="1276" w:type="dxa"/>
          </w:tcPr>
          <w:p w:rsidR="00280C60" w:rsidRPr="003431E0" w:rsidRDefault="003431E0" w:rsidP="009732C7">
            <w:pPr>
              <w:rPr>
                <w:rFonts w:cs="Tahoma"/>
                <w:lang w:eastAsia="zh-CN"/>
              </w:rPr>
            </w:pPr>
            <w:r w:rsidRPr="003431E0">
              <w:rPr>
                <w:rFonts w:cs="Tahoma"/>
                <w:lang w:eastAsia="zh-CN"/>
              </w:rPr>
              <w:t>Character</w:t>
            </w:r>
          </w:p>
        </w:tc>
        <w:tc>
          <w:tcPr>
            <w:tcW w:w="709" w:type="dxa"/>
          </w:tcPr>
          <w:p w:rsidR="00280C60" w:rsidRPr="003431E0" w:rsidRDefault="009732C7" w:rsidP="009732C7">
            <w:pPr>
              <w:jc w:val="right"/>
              <w:rPr>
                <w:rFonts w:cs="Tahoma"/>
                <w:lang w:eastAsia="zh-CN"/>
              </w:rPr>
            </w:pPr>
            <w:r>
              <w:rPr>
                <w:rFonts w:cs="Tahoma"/>
                <w:lang w:eastAsia="zh-CN"/>
              </w:rPr>
              <w:t>2</w:t>
            </w:r>
          </w:p>
        </w:tc>
        <w:tc>
          <w:tcPr>
            <w:tcW w:w="1559" w:type="dxa"/>
          </w:tcPr>
          <w:p w:rsidR="00280C60" w:rsidRPr="003431E0" w:rsidRDefault="004E18BF" w:rsidP="009732C7">
            <w:pPr>
              <w:rPr>
                <w:rFonts w:cs="Tahoma"/>
                <w:lang w:eastAsia="zh-CN"/>
              </w:rPr>
            </w:pPr>
            <w:r>
              <w:rPr>
                <w:rFonts w:cs="Tahoma"/>
                <w:lang w:eastAsia="zh-CN"/>
              </w:rPr>
              <w:t>Dropdown List</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rFonts w:cs="Tahoma"/>
                <w:szCs w:val="18"/>
                <w:lang w:eastAsia="zh-CN"/>
              </w:rPr>
            </w:pPr>
            <w:r w:rsidRPr="00D359C6">
              <w:rPr>
                <w:szCs w:val="18"/>
              </w:rPr>
              <w:t>Cancellation charge sent</w:t>
            </w:r>
          </w:p>
        </w:tc>
        <w:tc>
          <w:tcPr>
            <w:tcW w:w="1276" w:type="dxa"/>
          </w:tcPr>
          <w:p w:rsidR="00280C60" w:rsidRPr="003431E0" w:rsidRDefault="003431E0" w:rsidP="009732C7">
            <w:pPr>
              <w:rPr>
                <w:rFonts w:cs="Tahoma"/>
                <w:lang w:eastAsia="zh-CN"/>
              </w:rPr>
            </w:pPr>
            <w:r>
              <w:rPr>
                <w:rFonts w:cs="Tahoma"/>
                <w:lang w:eastAsia="zh-CN"/>
              </w:rPr>
              <w:t>Date</w:t>
            </w:r>
          </w:p>
        </w:tc>
        <w:tc>
          <w:tcPr>
            <w:tcW w:w="709" w:type="dxa"/>
          </w:tcPr>
          <w:p w:rsidR="00280C60" w:rsidRPr="003431E0" w:rsidRDefault="00280C60" w:rsidP="009732C7">
            <w:pPr>
              <w:jc w:val="right"/>
              <w:rPr>
                <w:rFonts w:cs="Tahoma"/>
                <w:lang w:eastAsia="zh-CN"/>
              </w:rPr>
            </w:pPr>
          </w:p>
        </w:tc>
        <w:tc>
          <w:tcPr>
            <w:tcW w:w="1559" w:type="dxa"/>
          </w:tcPr>
          <w:p w:rsidR="00280C60" w:rsidRPr="003431E0" w:rsidRDefault="004E18BF" w:rsidP="009732C7">
            <w:r>
              <w:t>Text Box</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rFonts w:cs="Tahoma"/>
                <w:szCs w:val="18"/>
                <w:lang w:eastAsia="zh-CN"/>
              </w:rPr>
            </w:pPr>
            <w:r w:rsidRPr="00D359C6">
              <w:rPr>
                <w:szCs w:val="18"/>
              </w:rPr>
              <w:t>Cancellation date</w:t>
            </w:r>
          </w:p>
        </w:tc>
        <w:tc>
          <w:tcPr>
            <w:tcW w:w="1276" w:type="dxa"/>
          </w:tcPr>
          <w:p w:rsidR="00280C60" w:rsidRPr="003431E0" w:rsidRDefault="003431E0" w:rsidP="009732C7">
            <w:pPr>
              <w:rPr>
                <w:rFonts w:cs="Tahoma"/>
                <w:lang w:eastAsia="zh-CN"/>
              </w:rPr>
            </w:pPr>
            <w:r>
              <w:rPr>
                <w:rFonts w:cs="Tahoma"/>
                <w:lang w:eastAsia="zh-CN"/>
              </w:rPr>
              <w:t>Date</w:t>
            </w:r>
          </w:p>
        </w:tc>
        <w:tc>
          <w:tcPr>
            <w:tcW w:w="709" w:type="dxa"/>
          </w:tcPr>
          <w:p w:rsidR="00280C60" w:rsidRPr="003431E0" w:rsidRDefault="00280C60" w:rsidP="009732C7">
            <w:pPr>
              <w:jc w:val="right"/>
              <w:rPr>
                <w:rFonts w:cs="Tahoma"/>
                <w:lang w:eastAsia="zh-CN"/>
              </w:rPr>
            </w:pPr>
          </w:p>
        </w:tc>
        <w:tc>
          <w:tcPr>
            <w:tcW w:w="1559" w:type="dxa"/>
          </w:tcPr>
          <w:p w:rsidR="00280C60" w:rsidRPr="003431E0" w:rsidRDefault="004E18BF" w:rsidP="009732C7">
            <w:r>
              <w:t>Text Box</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rFonts w:cs="Tahoma"/>
                <w:szCs w:val="18"/>
                <w:lang w:eastAsia="zh-CN"/>
              </w:rPr>
            </w:pPr>
            <w:r w:rsidRPr="00D359C6">
              <w:rPr>
                <w:szCs w:val="18"/>
              </w:rPr>
              <w:t>Cancellation fee</w:t>
            </w:r>
          </w:p>
        </w:tc>
        <w:tc>
          <w:tcPr>
            <w:tcW w:w="1276" w:type="dxa"/>
          </w:tcPr>
          <w:p w:rsidR="00280C60" w:rsidRPr="003431E0" w:rsidRDefault="003431E0" w:rsidP="009732C7">
            <w:r>
              <w:t>Numeric</w:t>
            </w:r>
          </w:p>
        </w:tc>
        <w:tc>
          <w:tcPr>
            <w:tcW w:w="709" w:type="dxa"/>
          </w:tcPr>
          <w:p w:rsidR="00280C60" w:rsidRPr="003431E0" w:rsidRDefault="009732C7" w:rsidP="009732C7">
            <w:pPr>
              <w:jc w:val="right"/>
              <w:rPr>
                <w:rFonts w:cs="Tahoma"/>
                <w:lang w:eastAsia="zh-CN"/>
              </w:rPr>
            </w:pPr>
            <w:r>
              <w:rPr>
                <w:rFonts w:cs="Tahoma"/>
                <w:lang w:eastAsia="zh-CN"/>
              </w:rPr>
              <w:t>7</w:t>
            </w:r>
          </w:p>
        </w:tc>
        <w:tc>
          <w:tcPr>
            <w:tcW w:w="1559" w:type="dxa"/>
          </w:tcPr>
          <w:p w:rsidR="00280C60" w:rsidRPr="003431E0" w:rsidRDefault="004E18BF" w:rsidP="00280C60">
            <w:pPr>
              <w:rPr>
                <w:rFonts w:cs="Tahoma"/>
                <w:lang w:eastAsia="zh-CN"/>
              </w:rPr>
            </w:pPr>
            <w:r>
              <w:t>Text Box</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rFonts w:cs="Tahoma"/>
                <w:szCs w:val="18"/>
                <w:lang w:eastAsia="zh-CN"/>
              </w:rPr>
            </w:pPr>
            <w:r w:rsidRPr="00D359C6">
              <w:rPr>
                <w:szCs w:val="18"/>
              </w:rPr>
              <w:t>Cancellation Reason</w:t>
            </w:r>
          </w:p>
        </w:tc>
        <w:tc>
          <w:tcPr>
            <w:tcW w:w="1276" w:type="dxa"/>
          </w:tcPr>
          <w:p w:rsidR="00280C60" w:rsidRPr="003431E0" w:rsidRDefault="003431E0" w:rsidP="009732C7">
            <w:r>
              <w:t>Character</w:t>
            </w:r>
          </w:p>
        </w:tc>
        <w:tc>
          <w:tcPr>
            <w:tcW w:w="709" w:type="dxa"/>
          </w:tcPr>
          <w:p w:rsidR="00280C60" w:rsidRPr="003431E0" w:rsidRDefault="009732C7" w:rsidP="009732C7">
            <w:pPr>
              <w:jc w:val="right"/>
              <w:rPr>
                <w:rFonts w:cs="Tahoma"/>
                <w:lang w:eastAsia="zh-CN"/>
              </w:rPr>
            </w:pPr>
            <w:r>
              <w:rPr>
                <w:rFonts w:cs="Tahoma"/>
                <w:lang w:eastAsia="zh-CN"/>
              </w:rPr>
              <w:t>20</w:t>
            </w:r>
          </w:p>
        </w:tc>
        <w:tc>
          <w:tcPr>
            <w:tcW w:w="1559" w:type="dxa"/>
          </w:tcPr>
          <w:p w:rsidR="00280C60" w:rsidRPr="003431E0" w:rsidRDefault="004E18BF" w:rsidP="009732C7">
            <w:r>
              <w:t>Lookup</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rFonts w:cs="Tahoma"/>
                <w:szCs w:val="18"/>
                <w:lang w:eastAsia="zh-CN"/>
              </w:rPr>
            </w:pPr>
            <w:r w:rsidRPr="00D359C6">
              <w:rPr>
                <w:szCs w:val="18"/>
              </w:rPr>
              <w:t>Certificate Expiry Date</w:t>
            </w:r>
          </w:p>
        </w:tc>
        <w:tc>
          <w:tcPr>
            <w:tcW w:w="1276" w:type="dxa"/>
          </w:tcPr>
          <w:p w:rsidR="00280C60" w:rsidRPr="003431E0" w:rsidRDefault="003431E0" w:rsidP="009732C7">
            <w:r>
              <w:t>Date</w:t>
            </w:r>
          </w:p>
        </w:tc>
        <w:tc>
          <w:tcPr>
            <w:tcW w:w="709" w:type="dxa"/>
          </w:tcPr>
          <w:p w:rsidR="00280C60" w:rsidRPr="003431E0" w:rsidRDefault="00280C60" w:rsidP="009732C7">
            <w:pPr>
              <w:jc w:val="right"/>
              <w:rPr>
                <w:rFonts w:cs="Tahoma"/>
                <w:lang w:eastAsia="zh-CN"/>
              </w:rPr>
            </w:pPr>
          </w:p>
        </w:tc>
        <w:tc>
          <w:tcPr>
            <w:tcW w:w="1559" w:type="dxa"/>
          </w:tcPr>
          <w:p w:rsidR="00280C60" w:rsidRPr="003431E0" w:rsidRDefault="004E18BF" w:rsidP="009732C7">
            <w:r>
              <w:t>Text Box</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szCs w:val="18"/>
              </w:rPr>
            </w:pPr>
            <w:r w:rsidRPr="00D359C6">
              <w:rPr>
                <w:szCs w:val="18"/>
              </w:rPr>
              <w:t>Certificate Number</w:t>
            </w:r>
          </w:p>
        </w:tc>
        <w:tc>
          <w:tcPr>
            <w:tcW w:w="1276" w:type="dxa"/>
          </w:tcPr>
          <w:p w:rsidR="00280C60" w:rsidRPr="003431E0" w:rsidRDefault="003431E0" w:rsidP="009732C7">
            <w:r>
              <w:t>Character</w:t>
            </w:r>
          </w:p>
        </w:tc>
        <w:tc>
          <w:tcPr>
            <w:tcW w:w="709" w:type="dxa"/>
          </w:tcPr>
          <w:p w:rsidR="00280C60" w:rsidRPr="003431E0" w:rsidRDefault="009732C7" w:rsidP="009732C7">
            <w:pPr>
              <w:jc w:val="right"/>
              <w:rPr>
                <w:rFonts w:cs="Tahoma"/>
                <w:lang w:eastAsia="zh-CN"/>
              </w:rPr>
            </w:pPr>
            <w:r>
              <w:rPr>
                <w:rFonts w:cs="Tahoma"/>
                <w:lang w:eastAsia="zh-CN"/>
              </w:rPr>
              <w:t>25</w:t>
            </w:r>
          </w:p>
        </w:tc>
        <w:tc>
          <w:tcPr>
            <w:tcW w:w="1559" w:type="dxa"/>
          </w:tcPr>
          <w:p w:rsidR="00280C60" w:rsidRPr="003431E0" w:rsidRDefault="00302200" w:rsidP="009732C7">
            <w:r>
              <w:t>Text Box</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b/>
                <w:bCs/>
                <w:szCs w:val="18"/>
              </w:rPr>
            </w:pPr>
            <w:r w:rsidRPr="00D359C6">
              <w:rPr>
                <w:rStyle w:val="Strong"/>
                <w:b w:val="0"/>
                <w:szCs w:val="18"/>
              </w:rPr>
              <w:t>Course Cost</w:t>
            </w:r>
          </w:p>
        </w:tc>
        <w:tc>
          <w:tcPr>
            <w:tcW w:w="1276" w:type="dxa"/>
          </w:tcPr>
          <w:p w:rsidR="00280C60" w:rsidRPr="003431E0" w:rsidRDefault="003431E0" w:rsidP="009732C7">
            <w:r>
              <w:t>Numeric</w:t>
            </w:r>
          </w:p>
        </w:tc>
        <w:tc>
          <w:tcPr>
            <w:tcW w:w="709" w:type="dxa"/>
          </w:tcPr>
          <w:p w:rsidR="00280C60" w:rsidRPr="003431E0" w:rsidRDefault="009732C7" w:rsidP="009732C7">
            <w:pPr>
              <w:jc w:val="right"/>
              <w:rPr>
                <w:rFonts w:cs="Tahoma"/>
                <w:lang w:eastAsia="zh-CN"/>
              </w:rPr>
            </w:pPr>
            <w:r>
              <w:rPr>
                <w:rFonts w:cs="Tahoma"/>
                <w:lang w:eastAsia="zh-CN"/>
              </w:rPr>
              <w:t>7</w:t>
            </w:r>
          </w:p>
        </w:tc>
        <w:tc>
          <w:tcPr>
            <w:tcW w:w="1559" w:type="dxa"/>
          </w:tcPr>
          <w:p w:rsidR="00280C60" w:rsidRPr="003431E0" w:rsidRDefault="003B4009" w:rsidP="009732C7">
            <w:r>
              <w:t>Text Box</w:t>
            </w:r>
          </w:p>
        </w:tc>
        <w:tc>
          <w:tcPr>
            <w:tcW w:w="2941" w:type="dxa"/>
          </w:tcPr>
          <w:p w:rsidR="00280C60" w:rsidRPr="003431E0" w:rsidRDefault="00280C60" w:rsidP="009732C7"/>
        </w:tc>
      </w:tr>
      <w:tr w:rsidR="00A006DF" w:rsidRPr="00A006DF" w:rsidTr="009732C7">
        <w:tc>
          <w:tcPr>
            <w:tcW w:w="2518" w:type="dxa"/>
          </w:tcPr>
          <w:p w:rsidR="00280C60" w:rsidRPr="00D359C6" w:rsidRDefault="00D359C6" w:rsidP="009732C7">
            <w:pPr>
              <w:rPr>
                <w:szCs w:val="18"/>
              </w:rPr>
            </w:pPr>
            <w:r w:rsidRPr="00D359C6">
              <w:rPr>
                <w:szCs w:val="18"/>
              </w:rPr>
              <w:t>Course Link</w:t>
            </w:r>
          </w:p>
        </w:tc>
        <w:tc>
          <w:tcPr>
            <w:tcW w:w="1276" w:type="dxa"/>
          </w:tcPr>
          <w:p w:rsidR="00280C60" w:rsidRPr="003431E0" w:rsidRDefault="00280C60" w:rsidP="009732C7"/>
        </w:tc>
        <w:tc>
          <w:tcPr>
            <w:tcW w:w="709" w:type="dxa"/>
          </w:tcPr>
          <w:p w:rsidR="00280C60" w:rsidRPr="003431E0" w:rsidRDefault="00280C60" w:rsidP="009732C7">
            <w:pPr>
              <w:jc w:val="right"/>
              <w:rPr>
                <w:rFonts w:cs="Tahoma"/>
                <w:lang w:eastAsia="zh-CN"/>
              </w:rPr>
            </w:pPr>
          </w:p>
        </w:tc>
        <w:tc>
          <w:tcPr>
            <w:tcW w:w="1559" w:type="dxa"/>
          </w:tcPr>
          <w:p w:rsidR="00280C60" w:rsidRPr="003431E0" w:rsidRDefault="00280C60" w:rsidP="009732C7"/>
        </w:tc>
        <w:tc>
          <w:tcPr>
            <w:tcW w:w="2941" w:type="dxa"/>
          </w:tcPr>
          <w:p w:rsidR="00280C60" w:rsidRPr="003431E0" w:rsidRDefault="00280C60" w:rsidP="009732C7"/>
        </w:tc>
      </w:tr>
      <w:tr w:rsidR="00D359C6" w:rsidRPr="00A006DF" w:rsidTr="009732C7">
        <w:tc>
          <w:tcPr>
            <w:tcW w:w="2518" w:type="dxa"/>
          </w:tcPr>
          <w:p w:rsidR="00D359C6" w:rsidRPr="003B4009" w:rsidRDefault="00D359C6" w:rsidP="009732C7">
            <w:pPr>
              <w:rPr>
                <w:color w:val="0070C0"/>
                <w:szCs w:val="18"/>
              </w:rPr>
            </w:pPr>
            <w:r w:rsidRPr="003B4009">
              <w:rPr>
                <w:color w:val="0070C0"/>
                <w:szCs w:val="18"/>
              </w:rPr>
              <w:t>Course Title</w:t>
            </w:r>
          </w:p>
        </w:tc>
        <w:tc>
          <w:tcPr>
            <w:tcW w:w="1276" w:type="dxa"/>
          </w:tcPr>
          <w:p w:rsidR="00D359C6" w:rsidRPr="003B4009" w:rsidRDefault="003431E0" w:rsidP="009732C7">
            <w:pPr>
              <w:rPr>
                <w:rFonts w:cs="Tahoma"/>
                <w:color w:val="0070C0"/>
                <w:lang w:eastAsia="zh-CN"/>
              </w:rPr>
            </w:pPr>
            <w:r w:rsidRPr="003B4009">
              <w:rPr>
                <w:rFonts w:cs="Tahoma"/>
                <w:color w:val="0070C0"/>
                <w:lang w:eastAsia="zh-CN"/>
              </w:rPr>
              <w:t>Character</w:t>
            </w:r>
          </w:p>
        </w:tc>
        <w:tc>
          <w:tcPr>
            <w:tcW w:w="709" w:type="dxa"/>
          </w:tcPr>
          <w:p w:rsidR="00D359C6" w:rsidRPr="003B4009" w:rsidRDefault="009732C7" w:rsidP="009732C7">
            <w:pPr>
              <w:jc w:val="right"/>
              <w:rPr>
                <w:rFonts w:cs="Tahoma"/>
                <w:color w:val="0070C0"/>
                <w:lang w:eastAsia="zh-CN"/>
              </w:rPr>
            </w:pPr>
            <w:r w:rsidRPr="003B4009">
              <w:rPr>
                <w:rFonts w:cs="Tahoma"/>
                <w:color w:val="0070C0"/>
                <w:lang w:eastAsia="zh-CN"/>
              </w:rPr>
              <w:t>90</w:t>
            </w:r>
          </w:p>
        </w:tc>
        <w:tc>
          <w:tcPr>
            <w:tcW w:w="1559" w:type="dxa"/>
          </w:tcPr>
          <w:p w:rsidR="00D359C6" w:rsidRPr="003B4009" w:rsidRDefault="003B4009" w:rsidP="009732C7">
            <w:pPr>
              <w:rPr>
                <w:rFonts w:cs="Tahoma"/>
                <w:color w:val="0070C0"/>
                <w:lang w:eastAsia="zh-CN"/>
              </w:rPr>
            </w:pPr>
            <w:r w:rsidRPr="003B4009">
              <w:rPr>
                <w:rFonts w:cs="Tahoma"/>
                <w:color w:val="0070C0"/>
                <w:lang w:eastAsia="zh-CN"/>
              </w:rPr>
              <w:t>Calculated</w:t>
            </w:r>
          </w:p>
        </w:tc>
        <w:tc>
          <w:tcPr>
            <w:tcW w:w="2941" w:type="dxa"/>
          </w:tcPr>
          <w:p w:rsidR="00D359C6" w:rsidRPr="003B4009" w:rsidRDefault="003B4009" w:rsidP="009732C7">
            <w:pPr>
              <w:rPr>
                <w:color w:val="0070C0"/>
              </w:rPr>
            </w:pPr>
            <w:r w:rsidRPr="003B4009">
              <w:rPr>
                <w:color w:val="0070C0"/>
              </w:rPr>
              <w:t xml:space="preserve">If Empty get Course Title from Course Records. </w:t>
            </w:r>
            <w:del w:id="64" w:author="admin" w:date="2014-07-04T09:43:00Z">
              <w:r w:rsidRPr="003B4009" w:rsidDel="000A5771">
                <w:rPr>
                  <w:color w:val="0070C0"/>
                </w:rPr>
                <w:delText>Skanska</w:delText>
              </w:r>
            </w:del>
            <w:ins w:id="65" w:author="admin" w:date="2014-07-04T09:52:00Z">
              <w:r w:rsidR="002D47A5">
                <w:rPr>
                  <w:color w:val="0070C0"/>
                </w:rPr>
                <w:t>t</w:t>
              </w:r>
            </w:ins>
            <w:ins w:id="66" w:author="admin" w:date="2014-07-04T09:43:00Z">
              <w:r w:rsidR="000A5771">
                <w:rPr>
                  <w:color w:val="0070C0"/>
                </w:rPr>
                <w:t>RIIO</w:t>
              </w:r>
            </w:ins>
            <w:r w:rsidRPr="003B4009">
              <w:rPr>
                <w:color w:val="0070C0"/>
              </w:rPr>
              <w:t xml:space="preserve"> to import this information into the Training Booking Table.</w:t>
            </w:r>
          </w:p>
          <w:p w:rsidR="003B4009" w:rsidRPr="003B4009" w:rsidRDefault="003B4009" w:rsidP="009732C7">
            <w:pPr>
              <w:rPr>
                <w:color w:val="0070C0"/>
              </w:rPr>
            </w:pPr>
            <w:r w:rsidRPr="003B4009">
              <w:rPr>
                <w:color w:val="0070C0"/>
              </w:rPr>
              <w:t>Mandatory</w:t>
            </w:r>
          </w:p>
        </w:tc>
      </w:tr>
      <w:tr w:rsidR="00D359C6" w:rsidRPr="00A006DF" w:rsidTr="009732C7">
        <w:tc>
          <w:tcPr>
            <w:tcW w:w="2518" w:type="dxa"/>
          </w:tcPr>
          <w:p w:rsidR="00D359C6" w:rsidRPr="00D359C6" w:rsidRDefault="003431E0" w:rsidP="009732C7">
            <w:pPr>
              <w:rPr>
                <w:szCs w:val="18"/>
              </w:rPr>
            </w:pPr>
            <w:r>
              <w:rPr>
                <w:szCs w:val="18"/>
              </w:rPr>
              <w:t>Date Booked</w:t>
            </w:r>
          </w:p>
        </w:tc>
        <w:tc>
          <w:tcPr>
            <w:tcW w:w="1276" w:type="dxa"/>
          </w:tcPr>
          <w:p w:rsidR="00D359C6" w:rsidRPr="003431E0" w:rsidRDefault="003431E0" w:rsidP="009732C7">
            <w:pPr>
              <w:rPr>
                <w:rFonts w:cs="Tahoma"/>
                <w:lang w:eastAsia="zh-CN"/>
              </w:rPr>
            </w:pPr>
            <w:r>
              <w:rPr>
                <w:rFonts w:cs="Tahoma"/>
                <w:lang w:eastAsia="zh-CN"/>
              </w:rPr>
              <w:t>Date</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Delegate Link</w:t>
            </w:r>
          </w:p>
        </w:tc>
        <w:tc>
          <w:tcPr>
            <w:tcW w:w="1276" w:type="dxa"/>
          </w:tcPr>
          <w:p w:rsidR="00D359C6" w:rsidRPr="003431E0" w:rsidRDefault="00D359C6" w:rsidP="009732C7">
            <w:pPr>
              <w:rPr>
                <w:rFonts w:cs="Tahoma"/>
                <w:lang w:eastAsia="zh-CN"/>
              </w:rPr>
            </w:pP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D359C6" w:rsidP="009732C7">
            <w:pPr>
              <w:rPr>
                <w:rFonts w:cs="Tahoma"/>
                <w:lang w:eastAsia="zh-CN"/>
              </w:rPr>
            </w:pP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Did Not Attend</w:t>
            </w:r>
          </w:p>
        </w:tc>
        <w:tc>
          <w:tcPr>
            <w:tcW w:w="1276" w:type="dxa"/>
          </w:tcPr>
          <w:p w:rsidR="00D359C6" w:rsidRPr="003431E0" w:rsidRDefault="003431E0" w:rsidP="009732C7">
            <w:pPr>
              <w:rPr>
                <w:rFonts w:cs="Tahoma"/>
                <w:lang w:eastAsia="zh-CN"/>
              </w:rPr>
            </w:pPr>
            <w:r>
              <w:rPr>
                <w:rFonts w:cs="Tahoma"/>
                <w:lang w:eastAsia="zh-CN"/>
              </w:rPr>
              <w:t>Logic</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rPr>
                <w:rFonts w:cs="Tahoma"/>
                <w:lang w:eastAsia="zh-CN"/>
              </w:rPr>
              <w:t>Check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End Date</w:t>
            </w:r>
          </w:p>
        </w:tc>
        <w:tc>
          <w:tcPr>
            <w:tcW w:w="1276" w:type="dxa"/>
          </w:tcPr>
          <w:p w:rsidR="00D359C6" w:rsidRPr="003431E0" w:rsidRDefault="003431E0" w:rsidP="009732C7">
            <w:pPr>
              <w:rPr>
                <w:rFonts w:cs="Tahoma"/>
                <w:lang w:eastAsia="zh-CN"/>
              </w:rPr>
            </w:pPr>
            <w:r>
              <w:rPr>
                <w:rFonts w:cs="Tahoma"/>
                <w:lang w:eastAsia="zh-CN"/>
              </w:rPr>
              <w:t>Date</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Forenames</w:t>
            </w:r>
          </w:p>
        </w:tc>
        <w:tc>
          <w:tcPr>
            <w:tcW w:w="1276" w:type="dxa"/>
          </w:tcPr>
          <w:p w:rsidR="00D359C6" w:rsidRPr="003431E0" w:rsidRDefault="009732C7" w:rsidP="009732C7">
            <w:pPr>
              <w:rPr>
                <w:rFonts w:cs="Tahoma"/>
                <w:lang w:eastAsia="zh-CN"/>
              </w:rPr>
            </w:pPr>
            <w:r>
              <w:rPr>
                <w:rFonts w:cs="Tahoma"/>
                <w:lang w:eastAsia="zh-CN"/>
              </w:rPr>
              <w:t>Character</w:t>
            </w:r>
          </w:p>
        </w:tc>
        <w:tc>
          <w:tcPr>
            <w:tcW w:w="709" w:type="dxa"/>
          </w:tcPr>
          <w:p w:rsidR="00D359C6" w:rsidRPr="003431E0" w:rsidRDefault="009732C7" w:rsidP="009732C7">
            <w:pPr>
              <w:jc w:val="right"/>
              <w:rPr>
                <w:rFonts w:cs="Tahoma"/>
                <w:lang w:eastAsia="zh-CN"/>
              </w:rPr>
            </w:pPr>
            <w:r>
              <w:rPr>
                <w:rFonts w:cs="Tahoma"/>
                <w:lang w:eastAsia="zh-CN"/>
              </w:rPr>
              <w:t>25</w:t>
            </w:r>
          </w:p>
        </w:tc>
        <w:tc>
          <w:tcPr>
            <w:tcW w:w="1559" w:type="dxa"/>
          </w:tcPr>
          <w:p w:rsidR="00D359C6" w:rsidRPr="003431E0" w:rsidRDefault="003B4009" w:rsidP="009732C7">
            <w:pPr>
              <w:rPr>
                <w:rFonts w:cs="Tahoma"/>
                <w:lang w:eastAsia="zh-CN"/>
              </w:rPr>
            </w:pPr>
            <w:r>
              <w:t>Calculated</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Invoice Sent</w:t>
            </w:r>
          </w:p>
        </w:tc>
        <w:tc>
          <w:tcPr>
            <w:tcW w:w="1276" w:type="dxa"/>
          </w:tcPr>
          <w:p w:rsidR="00D359C6" w:rsidRPr="003431E0" w:rsidRDefault="009732C7" w:rsidP="009732C7">
            <w:pPr>
              <w:rPr>
                <w:rFonts w:cs="Tahoma"/>
                <w:lang w:eastAsia="zh-CN"/>
              </w:rPr>
            </w:pPr>
            <w:r>
              <w:rPr>
                <w:rFonts w:cs="Tahoma"/>
                <w:lang w:eastAsia="zh-CN"/>
              </w:rPr>
              <w:t>Date</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Joining Instructions Sent</w:t>
            </w:r>
          </w:p>
        </w:tc>
        <w:tc>
          <w:tcPr>
            <w:tcW w:w="1276" w:type="dxa"/>
          </w:tcPr>
          <w:p w:rsidR="00D359C6" w:rsidRPr="003431E0" w:rsidRDefault="009732C7" w:rsidP="009732C7">
            <w:pPr>
              <w:rPr>
                <w:rFonts w:cs="Tahoma"/>
                <w:lang w:eastAsia="zh-CN"/>
              </w:rPr>
            </w:pPr>
            <w:r>
              <w:rPr>
                <w:rFonts w:cs="Tahoma"/>
                <w:lang w:eastAsia="zh-CN"/>
              </w:rPr>
              <w:t>Date</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Notes</w:t>
            </w:r>
          </w:p>
        </w:tc>
        <w:tc>
          <w:tcPr>
            <w:tcW w:w="1276" w:type="dxa"/>
          </w:tcPr>
          <w:p w:rsidR="00D359C6" w:rsidRPr="003431E0" w:rsidRDefault="009732C7" w:rsidP="009732C7">
            <w:pPr>
              <w:rPr>
                <w:rFonts w:cs="Tahoma"/>
                <w:lang w:eastAsia="zh-CN"/>
              </w:rPr>
            </w:pPr>
            <w:r>
              <w:rPr>
                <w:rFonts w:cs="Tahoma"/>
                <w:lang w:eastAsia="zh-CN"/>
              </w:rPr>
              <w:t>Character</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Other Expenses</w:t>
            </w:r>
          </w:p>
        </w:tc>
        <w:tc>
          <w:tcPr>
            <w:tcW w:w="1276" w:type="dxa"/>
          </w:tcPr>
          <w:p w:rsidR="00D359C6" w:rsidRPr="003431E0" w:rsidRDefault="009732C7" w:rsidP="009732C7">
            <w:pPr>
              <w:rPr>
                <w:rFonts w:cs="Tahoma"/>
                <w:lang w:eastAsia="zh-CN"/>
              </w:rPr>
            </w:pPr>
            <w:r>
              <w:rPr>
                <w:rFonts w:cs="Tahoma"/>
                <w:lang w:eastAsia="zh-CN"/>
              </w:rPr>
              <w:t>Numeric</w:t>
            </w:r>
          </w:p>
        </w:tc>
        <w:tc>
          <w:tcPr>
            <w:tcW w:w="709" w:type="dxa"/>
          </w:tcPr>
          <w:p w:rsidR="00D359C6" w:rsidRPr="003431E0" w:rsidRDefault="009732C7" w:rsidP="009732C7">
            <w:pPr>
              <w:jc w:val="right"/>
              <w:rPr>
                <w:rFonts w:cs="Tahoma"/>
                <w:lang w:eastAsia="zh-CN"/>
              </w:rPr>
            </w:pPr>
            <w:r>
              <w:rPr>
                <w:rFonts w:cs="Tahoma"/>
                <w:lang w:eastAsia="zh-CN"/>
              </w:rPr>
              <w:t>7</w:t>
            </w: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D359C6" w:rsidRPr="00A006DF" w:rsidTr="009732C7">
        <w:tc>
          <w:tcPr>
            <w:tcW w:w="2518" w:type="dxa"/>
          </w:tcPr>
          <w:p w:rsidR="00D359C6" w:rsidRPr="00D359C6" w:rsidRDefault="003431E0" w:rsidP="009732C7">
            <w:pPr>
              <w:rPr>
                <w:szCs w:val="18"/>
              </w:rPr>
            </w:pPr>
            <w:r>
              <w:rPr>
                <w:szCs w:val="18"/>
              </w:rPr>
              <w:t>Payment received</w:t>
            </w:r>
          </w:p>
        </w:tc>
        <w:tc>
          <w:tcPr>
            <w:tcW w:w="1276" w:type="dxa"/>
          </w:tcPr>
          <w:p w:rsidR="00D359C6" w:rsidRPr="003431E0" w:rsidRDefault="009732C7" w:rsidP="009732C7">
            <w:pPr>
              <w:rPr>
                <w:rFonts w:cs="Tahoma"/>
                <w:lang w:eastAsia="zh-CN"/>
              </w:rPr>
            </w:pPr>
            <w:r>
              <w:rPr>
                <w:rFonts w:cs="Tahoma"/>
                <w:lang w:eastAsia="zh-CN"/>
              </w:rPr>
              <w:t>Date</w:t>
            </w:r>
          </w:p>
        </w:tc>
        <w:tc>
          <w:tcPr>
            <w:tcW w:w="709" w:type="dxa"/>
          </w:tcPr>
          <w:p w:rsidR="00D359C6" w:rsidRPr="003431E0" w:rsidRDefault="00D359C6" w:rsidP="009732C7">
            <w:pPr>
              <w:jc w:val="right"/>
              <w:rPr>
                <w:rFonts w:cs="Tahoma"/>
                <w:lang w:eastAsia="zh-CN"/>
              </w:rPr>
            </w:pPr>
          </w:p>
        </w:tc>
        <w:tc>
          <w:tcPr>
            <w:tcW w:w="1559" w:type="dxa"/>
          </w:tcPr>
          <w:p w:rsidR="00D359C6" w:rsidRPr="003431E0" w:rsidRDefault="003B4009" w:rsidP="009732C7">
            <w:pPr>
              <w:rPr>
                <w:rFonts w:cs="Tahoma"/>
                <w:lang w:eastAsia="zh-CN"/>
              </w:rPr>
            </w:pPr>
            <w:r>
              <w:t>Text Box</w:t>
            </w:r>
          </w:p>
        </w:tc>
        <w:tc>
          <w:tcPr>
            <w:tcW w:w="2941" w:type="dxa"/>
          </w:tcPr>
          <w:p w:rsidR="00D359C6" w:rsidRPr="003431E0" w:rsidRDefault="00D359C6" w:rsidP="009732C7"/>
        </w:tc>
      </w:tr>
      <w:tr w:rsidR="003431E0" w:rsidRPr="00A006DF" w:rsidTr="009732C7">
        <w:tc>
          <w:tcPr>
            <w:tcW w:w="2518" w:type="dxa"/>
          </w:tcPr>
          <w:p w:rsidR="003431E0" w:rsidRDefault="003431E0" w:rsidP="009732C7">
            <w:pPr>
              <w:rPr>
                <w:szCs w:val="18"/>
              </w:rPr>
            </w:pPr>
            <w:r>
              <w:rPr>
                <w:szCs w:val="18"/>
              </w:rPr>
              <w:t>Provisional Booking sent</w:t>
            </w:r>
          </w:p>
        </w:tc>
        <w:tc>
          <w:tcPr>
            <w:tcW w:w="1276" w:type="dxa"/>
          </w:tcPr>
          <w:p w:rsidR="003431E0" w:rsidRPr="003431E0" w:rsidRDefault="009732C7" w:rsidP="009732C7">
            <w:pPr>
              <w:rPr>
                <w:rFonts w:cs="Tahoma"/>
                <w:lang w:eastAsia="zh-CN"/>
              </w:rPr>
            </w:pPr>
            <w:r>
              <w:rPr>
                <w:rFonts w:cs="Tahoma"/>
                <w:lang w:eastAsia="zh-CN"/>
              </w:rPr>
              <w:t>Date</w:t>
            </w:r>
          </w:p>
        </w:tc>
        <w:tc>
          <w:tcPr>
            <w:tcW w:w="709" w:type="dxa"/>
          </w:tcPr>
          <w:p w:rsidR="003431E0" w:rsidRPr="003431E0" w:rsidRDefault="003431E0" w:rsidP="009732C7">
            <w:pPr>
              <w:jc w:val="right"/>
              <w:rPr>
                <w:rFonts w:cs="Tahoma"/>
                <w:lang w:eastAsia="zh-CN"/>
              </w:rPr>
            </w:pPr>
          </w:p>
        </w:tc>
        <w:tc>
          <w:tcPr>
            <w:tcW w:w="1559" w:type="dxa"/>
          </w:tcPr>
          <w:p w:rsidR="003431E0" w:rsidRPr="003431E0" w:rsidRDefault="003B4009" w:rsidP="009732C7">
            <w:pPr>
              <w:rPr>
                <w:rFonts w:cs="Tahoma"/>
                <w:lang w:eastAsia="zh-CN"/>
              </w:rPr>
            </w:pPr>
            <w:r>
              <w:t>Text Box</w:t>
            </w:r>
          </w:p>
        </w:tc>
        <w:tc>
          <w:tcPr>
            <w:tcW w:w="2941" w:type="dxa"/>
          </w:tcPr>
          <w:p w:rsidR="003431E0" w:rsidRPr="003431E0" w:rsidRDefault="003431E0" w:rsidP="009732C7"/>
        </w:tc>
      </w:tr>
      <w:tr w:rsidR="003431E0" w:rsidRPr="00A006DF" w:rsidTr="009732C7">
        <w:tc>
          <w:tcPr>
            <w:tcW w:w="2518" w:type="dxa"/>
          </w:tcPr>
          <w:p w:rsidR="003431E0" w:rsidRDefault="003431E0" w:rsidP="009732C7">
            <w:pPr>
              <w:rPr>
                <w:szCs w:val="18"/>
              </w:rPr>
            </w:pPr>
            <w:r>
              <w:rPr>
                <w:szCs w:val="18"/>
              </w:rPr>
              <w:t>Reason</w:t>
            </w:r>
          </w:p>
        </w:tc>
        <w:tc>
          <w:tcPr>
            <w:tcW w:w="1276" w:type="dxa"/>
          </w:tcPr>
          <w:p w:rsidR="003431E0" w:rsidRPr="003431E0" w:rsidRDefault="009732C7" w:rsidP="009732C7">
            <w:pPr>
              <w:rPr>
                <w:rFonts w:cs="Tahoma"/>
                <w:lang w:eastAsia="zh-CN"/>
              </w:rPr>
            </w:pPr>
            <w:r>
              <w:rPr>
                <w:rFonts w:cs="Tahoma"/>
                <w:lang w:eastAsia="zh-CN"/>
              </w:rPr>
              <w:t>Character</w:t>
            </w:r>
          </w:p>
        </w:tc>
        <w:tc>
          <w:tcPr>
            <w:tcW w:w="709" w:type="dxa"/>
          </w:tcPr>
          <w:p w:rsidR="003431E0" w:rsidRPr="003431E0" w:rsidRDefault="009732C7" w:rsidP="009732C7">
            <w:pPr>
              <w:jc w:val="right"/>
              <w:rPr>
                <w:rFonts w:cs="Tahoma"/>
                <w:lang w:eastAsia="zh-CN"/>
              </w:rPr>
            </w:pPr>
            <w:r>
              <w:rPr>
                <w:rFonts w:cs="Tahoma"/>
                <w:lang w:eastAsia="zh-CN"/>
              </w:rPr>
              <w:t>40</w:t>
            </w:r>
          </w:p>
        </w:tc>
        <w:tc>
          <w:tcPr>
            <w:tcW w:w="1559" w:type="dxa"/>
          </w:tcPr>
          <w:p w:rsidR="003431E0" w:rsidRPr="003431E0" w:rsidRDefault="003B4009" w:rsidP="009732C7">
            <w:pPr>
              <w:rPr>
                <w:rFonts w:cs="Tahoma"/>
                <w:lang w:eastAsia="zh-CN"/>
              </w:rPr>
            </w:pPr>
            <w:r>
              <w:rPr>
                <w:rFonts w:cs="Tahoma"/>
                <w:lang w:eastAsia="zh-CN"/>
              </w:rPr>
              <w:t>Lookup</w:t>
            </w:r>
          </w:p>
        </w:tc>
        <w:tc>
          <w:tcPr>
            <w:tcW w:w="2941" w:type="dxa"/>
          </w:tcPr>
          <w:p w:rsidR="003431E0" w:rsidRPr="003431E0" w:rsidRDefault="003431E0" w:rsidP="009732C7"/>
        </w:tc>
      </w:tr>
      <w:tr w:rsidR="003431E0" w:rsidRPr="00A006DF" w:rsidTr="009732C7">
        <w:tc>
          <w:tcPr>
            <w:tcW w:w="2518" w:type="dxa"/>
          </w:tcPr>
          <w:p w:rsidR="003431E0" w:rsidRDefault="003431E0" w:rsidP="009732C7">
            <w:pPr>
              <w:rPr>
                <w:szCs w:val="18"/>
              </w:rPr>
            </w:pPr>
            <w:r>
              <w:rPr>
                <w:szCs w:val="18"/>
              </w:rPr>
              <w:t>Result</w:t>
            </w:r>
          </w:p>
        </w:tc>
        <w:tc>
          <w:tcPr>
            <w:tcW w:w="1276" w:type="dxa"/>
          </w:tcPr>
          <w:p w:rsidR="003431E0" w:rsidRPr="003431E0" w:rsidRDefault="009732C7" w:rsidP="009732C7">
            <w:pPr>
              <w:rPr>
                <w:rFonts w:cs="Tahoma"/>
                <w:lang w:eastAsia="zh-CN"/>
              </w:rPr>
            </w:pPr>
            <w:r>
              <w:rPr>
                <w:rFonts w:cs="Tahoma"/>
                <w:lang w:eastAsia="zh-CN"/>
              </w:rPr>
              <w:t>Character</w:t>
            </w:r>
          </w:p>
        </w:tc>
        <w:tc>
          <w:tcPr>
            <w:tcW w:w="709" w:type="dxa"/>
          </w:tcPr>
          <w:p w:rsidR="003431E0" w:rsidRPr="003431E0" w:rsidRDefault="009732C7" w:rsidP="009732C7">
            <w:pPr>
              <w:jc w:val="right"/>
              <w:rPr>
                <w:rFonts w:cs="Tahoma"/>
                <w:lang w:eastAsia="zh-CN"/>
              </w:rPr>
            </w:pPr>
            <w:r>
              <w:rPr>
                <w:rFonts w:cs="Tahoma"/>
                <w:lang w:eastAsia="zh-CN"/>
              </w:rPr>
              <w:t>4</w:t>
            </w:r>
          </w:p>
        </w:tc>
        <w:tc>
          <w:tcPr>
            <w:tcW w:w="1559" w:type="dxa"/>
          </w:tcPr>
          <w:p w:rsidR="003431E0" w:rsidRPr="003431E0" w:rsidRDefault="003B4009" w:rsidP="009732C7">
            <w:pPr>
              <w:rPr>
                <w:rFonts w:cs="Tahoma"/>
                <w:lang w:eastAsia="zh-CN"/>
              </w:rPr>
            </w:pPr>
            <w:r>
              <w:rPr>
                <w:rFonts w:cs="Tahoma"/>
                <w:lang w:eastAsia="zh-CN"/>
              </w:rPr>
              <w:t>Dropdown List</w:t>
            </w:r>
          </w:p>
        </w:tc>
        <w:tc>
          <w:tcPr>
            <w:tcW w:w="2941" w:type="dxa"/>
          </w:tcPr>
          <w:p w:rsidR="003431E0" w:rsidRPr="003431E0" w:rsidRDefault="003431E0" w:rsidP="009732C7"/>
        </w:tc>
      </w:tr>
      <w:tr w:rsidR="003431E0" w:rsidRPr="00A006DF" w:rsidTr="009732C7">
        <w:tc>
          <w:tcPr>
            <w:tcW w:w="2518" w:type="dxa"/>
          </w:tcPr>
          <w:p w:rsidR="003431E0" w:rsidRDefault="003431E0" w:rsidP="009732C7">
            <w:pPr>
              <w:rPr>
                <w:szCs w:val="18"/>
              </w:rPr>
            </w:pPr>
            <w:r>
              <w:rPr>
                <w:szCs w:val="18"/>
              </w:rPr>
              <w:t>Special Requirements</w:t>
            </w:r>
          </w:p>
        </w:tc>
        <w:tc>
          <w:tcPr>
            <w:tcW w:w="1276" w:type="dxa"/>
          </w:tcPr>
          <w:p w:rsidR="003431E0" w:rsidRPr="003431E0" w:rsidRDefault="009732C7" w:rsidP="009732C7">
            <w:pPr>
              <w:rPr>
                <w:rFonts w:cs="Tahoma"/>
                <w:lang w:eastAsia="zh-CN"/>
              </w:rPr>
            </w:pPr>
            <w:r>
              <w:rPr>
                <w:rFonts w:cs="Tahoma"/>
                <w:lang w:eastAsia="zh-CN"/>
              </w:rPr>
              <w:t>Character</w:t>
            </w:r>
          </w:p>
        </w:tc>
        <w:tc>
          <w:tcPr>
            <w:tcW w:w="709" w:type="dxa"/>
          </w:tcPr>
          <w:p w:rsidR="003431E0" w:rsidRPr="003431E0" w:rsidRDefault="009732C7" w:rsidP="009732C7">
            <w:pPr>
              <w:jc w:val="right"/>
              <w:rPr>
                <w:rFonts w:cs="Tahoma"/>
                <w:lang w:eastAsia="zh-CN"/>
              </w:rPr>
            </w:pPr>
            <w:r>
              <w:rPr>
                <w:rFonts w:cs="Tahoma"/>
                <w:lang w:eastAsia="zh-CN"/>
              </w:rPr>
              <w:t>40</w:t>
            </w:r>
          </w:p>
        </w:tc>
        <w:tc>
          <w:tcPr>
            <w:tcW w:w="1559" w:type="dxa"/>
          </w:tcPr>
          <w:p w:rsidR="003431E0" w:rsidRPr="003431E0" w:rsidRDefault="003B4009" w:rsidP="009732C7">
            <w:pPr>
              <w:rPr>
                <w:rFonts w:cs="Tahoma"/>
                <w:lang w:eastAsia="zh-CN"/>
              </w:rPr>
            </w:pPr>
            <w:r>
              <w:rPr>
                <w:rFonts w:cs="Tahoma"/>
                <w:lang w:eastAsia="zh-CN"/>
              </w:rPr>
              <w:t>Calculated</w:t>
            </w:r>
          </w:p>
        </w:tc>
        <w:tc>
          <w:tcPr>
            <w:tcW w:w="2941" w:type="dxa"/>
          </w:tcPr>
          <w:p w:rsidR="003431E0" w:rsidRPr="003431E0" w:rsidRDefault="003B4009" w:rsidP="009732C7">
            <w:r>
              <w:t xml:space="preserve">Derived from Personnel </w:t>
            </w:r>
            <w:r>
              <w:lastRenderedPageBreak/>
              <w:t>records</w:t>
            </w:r>
          </w:p>
        </w:tc>
      </w:tr>
      <w:tr w:rsidR="003431E0" w:rsidRPr="00A006DF" w:rsidTr="009732C7">
        <w:tc>
          <w:tcPr>
            <w:tcW w:w="2518" w:type="dxa"/>
          </w:tcPr>
          <w:p w:rsidR="003431E0" w:rsidRDefault="003431E0" w:rsidP="009732C7">
            <w:pPr>
              <w:rPr>
                <w:szCs w:val="18"/>
              </w:rPr>
            </w:pPr>
            <w:r>
              <w:rPr>
                <w:szCs w:val="18"/>
              </w:rPr>
              <w:lastRenderedPageBreak/>
              <w:t>Staff Number Course Title</w:t>
            </w:r>
          </w:p>
        </w:tc>
        <w:tc>
          <w:tcPr>
            <w:tcW w:w="1276" w:type="dxa"/>
          </w:tcPr>
          <w:p w:rsidR="003431E0" w:rsidRPr="003431E0" w:rsidRDefault="009732C7" w:rsidP="009732C7">
            <w:pPr>
              <w:rPr>
                <w:rFonts w:cs="Tahoma"/>
                <w:lang w:eastAsia="zh-CN"/>
              </w:rPr>
            </w:pPr>
            <w:r>
              <w:rPr>
                <w:rFonts w:cs="Tahoma"/>
                <w:lang w:eastAsia="zh-CN"/>
              </w:rPr>
              <w:t>Character</w:t>
            </w:r>
          </w:p>
        </w:tc>
        <w:tc>
          <w:tcPr>
            <w:tcW w:w="709" w:type="dxa"/>
          </w:tcPr>
          <w:p w:rsidR="003431E0" w:rsidRPr="003431E0" w:rsidRDefault="009732C7" w:rsidP="009732C7">
            <w:pPr>
              <w:jc w:val="right"/>
              <w:rPr>
                <w:rFonts w:cs="Tahoma"/>
                <w:lang w:eastAsia="zh-CN"/>
              </w:rPr>
            </w:pPr>
            <w:r>
              <w:rPr>
                <w:rFonts w:cs="Tahoma"/>
                <w:lang w:eastAsia="zh-CN"/>
              </w:rPr>
              <w:t>25</w:t>
            </w:r>
          </w:p>
        </w:tc>
        <w:tc>
          <w:tcPr>
            <w:tcW w:w="1559" w:type="dxa"/>
          </w:tcPr>
          <w:p w:rsidR="003431E0" w:rsidRPr="003431E0" w:rsidRDefault="003B4009" w:rsidP="009732C7">
            <w:pPr>
              <w:rPr>
                <w:rFonts w:cs="Tahoma"/>
                <w:lang w:eastAsia="zh-CN"/>
              </w:rPr>
            </w:pPr>
            <w:r>
              <w:rPr>
                <w:rFonts w:cs="Tahoma"/>
                <w:lang w:eastAsia="zh-CN"/>
              </w:rPr>
              <w:t>Calculated</w:t>
            </w:r>
          </w:p>
        </w:tc>
        <w:tc>
          <w:tcPr>
            <w:tcW w:w="2941" w:type="dxa"/>
          </w:tcPr>
          <w:p w:rsidR="003431E0" w:rsidRPr="003431E0" w:rsidRDefault="003B4009" w:rsidP="009732C7">
            <w:r>
              <w:t>Staff Number Concatenated with Course Title</w:t>
            </w:r>
          </w:p>
        </w:tc>
      </w:tr>
      <w:tr w:rsidR="003431E0" w:rsidRPr="00A006DF" w:rsidTr="009732C7">
        <w:tc>
          <w:tcPr>
            <w:tcW w:w="2518" w:type="dxa"/>
          </w:tcPr>
          <w:p w:rsidR="003431E0" w:rsidRDefault="003431E0" w:rsidP="009732C7">
            <w:pPr>
              <w:rPr>
                <w:szCs w:val="18"/>
              </w:rPr>
            </w:pPr>
            <w:r>
              <w:rPr>
                <w:szCs w:val="18"/>
              </w:rPr>
              <w:t>Start Date</w:t>
            </w:r>
          </w:p>
        </w:tc>
        <w:tc>
          <w:tcPr>
            <w:tcW w:w="1276" w:type="dxa"/>
          </w:tcPr>
          <w:p w:rsidR="003431E0" w:rsidRPr="003431E0" w:rsidRDefault="009732C7" w:rsidP="009732C7">
            <w:pPr>
              <w:rPr>
                <w:rFonts w:cs="Tahoma"/>
                <w:lang w:eastAsia="zh-CN"/>
              </w:rPr>
            </w:pPr>
            <w:r>
              <w:rPr>
                <w:rFonts w:cs="Tahoma"/>
                <w:lang w:eastAsia="zh-CN"/>
              </w:rPr>
              <w:t>Date</w:t>
            </w:r>
          </w:p>
        </w:tc>
        <w:tc>
          <w:tcPr>
            <w:tcW w:w="709" w:type="dxa"/>
          </w:tcPr>
          <w:p w:rsidR="003431E0" w:rsidRPr="003431E0" w:rsidRDefault="003431E0" w:rsidP="009732C7">
            <w:pPr>
              <w:jc w:val="right"/>
              <w:rPr>
                <w:rFonts w:cs="Tahoma"/>
                <w:lang w:eastAsia="zh-CN"/>
              </w:rPr>
            </w:pPr>
          </w:p>
        </w:tc>
        <w:tc>
          <w:tcPr>
            <w:tcW w:w="1559" w:type="dxa"/>
          </w:tcPr>
          <w:p w:rsidR="003431E0" w:rsidRPr="003431E0" w:rsidRDefault="003B4009" w:rsidP="009732C7">
            <w:pPr>
              <w:rPr>
                <w:rFonts w:cs="Tahoma"/>
                <w:lang w:eastAsia="zh-CN"/>
              </w:rPr>
            </w:pPr>
            <w:r>
              <w:t>Text Box</w:t>
            </w:r>
          </w:p>
        </w:tc>
        <w:tc>
          <w:tcPr>
            <w:tcW w:w="2941" w:type="dxa"/>
          </w:tcPr>
          <w:p w:rsidR="003431E0" w:rsidRPr="003431E0" w:rsidRDefault="003431E0" w:rsidP="009732C7"/>
        </w:tc>
      </w:tr>
      <w:tr w:rsidR="003431E0" w:rsidRPr="00A006DF" w:rsidTr="009732C7">
        <w:tc>
          <w:tcPr>
            <w:tcW w:w="2518" w:type="dxa"/>
          </w:tcPr>
          <w:p w:rsidR="003431E0" w:rsidRDefault="003431E0" w:rsidP="009732C7">
            <w:pPr>
              <w:rPr>
                <w:szCs w:val="18"/>
              </w:rPr>
            </w:pPr>
            <w:r>
              <w:rPr>
                <w:szCs w:val="18"/>
              </w:rPr>
              <w:t>Status Description</w:t>
            </w:r>
          </w:p>
        </w:tc>
        <w:tc>
          <w:tcPr>
            <w:tcW w:w="1276" w:type="dxa"/>
          </w:tcPr>
          <w:p w:rsidR="003431E0" w:rsidRPr="009732C7" w:rsidRDefault="009732C7" w:rsidP="009732C7">
            <w:pPr>
              <w:rPr>
                <w:rFonts w:cs="Tahoma"/>
                <w:lang w:eastAsia="zh-CN"/>
              </w:rPr>
            </w:pPr>
            <w:r w:rsidRPr="009732C7">
              <w:rPr>
                <w:rFonts w:cs="Tahoma"/>
                <w:lang w:eastAsia="zh-CN"/>
              </w:rPr>
              <w:t>Character</w:t>
            </w:r>
          </w:p>
        </w:tc>
        <w:tc>
          <w:tcPr>
            <w:tcW w:w="709" w:type="dxa"/>
          </w:tcPr>
          <w:p w:rsidR="003431E0" w:rsidRPr="009732C7" w:rsidRDefault="009732C7" w:rsidP="009732C7">
            <w:pPr>
              <w:jc w:val="right"/>
              <w:rPr>
                <w:rFonts w:cs="Tahoma"/>
                <w:lang w:eastAsia="zh-CN"/>
              </w:rPr>
            </w:pPr>
            <w:r>
              <w:rPr>
                <w:rFonts w:cs="Tahoma"/>
                <w:lang w:eastAsia="zh-CN"/>
              </w:rPr>
              <w:t>20</w:t>
            </w:r>
          </w:p>
        </w:tc>
        <w:tc>
          <w:tcPr>
            <w:tcW w:w="1559" w:type="dxa"/>
          </w:tcPr>
          <w:p w:rsidR="003431E0" w:rsidRPr="009732C7" w:rsidRDefault="003B4009" w:rsidP="009732C7">
            <w:pPr>
              <w:rPr>
                <w:rFonts w:cs="Tahoma"/>
                <w:lang w:eastAsia="zh-CN"/>
              </w:rPr>
            </w:pPr>
            <w:r>
              <w:rPr>
                <w:rFonts w:cs="Tahoma"/>
                <w:lang w:eastAsia="zh-CN"/>
              </w:rPr>
              <w:t>Calculated</w:t>
            </w:r>
          </w:p>
        </w:tc>
        <w:tc>
          <w:tcPr>
            <w:tcW w:w="2941" w:type="dxa"/>
          </w:tcPr>
          <w:p w:rsidR="003431E0" w:rsidRPr="009732C7" w:rsidRDefault="003431E0" w:rsidP="009732C7"/>
        </w:tc>
      </w:tr>
      <w:tr w:rsidR="003431E0" w:rsidRPr="00A006DF" w:rsidTr="009732C7">
        <w:tc>
          <w:tcPr>
            <w:tcW w:w="2518" w:type="dxa"/>
          </w:tcPr>
          <w:p w:rsidR="003431E0" w:rsidRDefault="003431E0" w:rsidP="009732C7">
            <w:pPr>
              <w:rPr>
                <w:szCs w:val="18"/>
              </w:rPr>
            </w:pPr>
            <w:r>
              <w:rPr>
                <w:szCs w:val="18"/>
              </w:rPr>
              <w:t>Surname</w:t>
            </w:r>
          </w:p>
        </w:tc>
        <w:tc>
          <w:tcPr>
            <w:tcW w:w="1276" w:type="dxa"/>
          </w:tcPr>
          <w:p w:rsidR="003431E0" w:rsidRPr="009732C7" w:rsidRDefault="009732C7" w:rsidP="009732C7">
            <w:pPr>
              <w:rPr>
                <w:rFonts w:cs="Tahoma"/>
                <w:lang w:eastAsia="zh-CN"/>
              </w:rPr>
            </w:pPr>
            <w:r w:rsidRPr="009732C7">
              <w:rPr>
                <w:rFonts w:cs="Tahoma"/>
                <w:lang w:eastAsia="zh-CN"/>
              </w:rPr>
              <w:t>Character</w:t>
            </w:r>
          </w:p>
        </w:tc>
        <w:tc>
          <w:tcPr>
            <w:tcW w:w="709" w:type="dxa"/>
          </w:tcPr>
          <w:p w:rsidR="003431E0" w:rsidRPr="009732C7" w:rsidRDefault="009732C7" w:rsidP="009732C7">
            <w:pPr>
              <w:tabs>
                <w:tab w:val="left" w:pos="390"/>
              </w:tabs>
              <w:rPr>
                <w:rFonts w:cs="Tahoma"/>
                <w:lang w:eastAsia="zh-CN"/>
              </w:rPr>
            </w:pPr>
            <w:r>
              <w:rPr>
                <w:rFonts w:cs="Tahoma"/>
                <w:lang w:eastAsia="zh-CN"/>
              </w:rPr>
              <w:tab/>
              <w:t>25</w:t>
            </w:r>
          </w:p>
        </w:tc>
        <w:tc>
          <w:tcPr>
            <w:tcW w:w="1559" w:type="dxa"/>
          </w:tcPr>
          <w:p w:rsidR="003431E0" w:rsidRPr="009732C7" w:rsidRDefault="003B4009" w:rsidP="009732C7">
            <w:pPr>
              <w:rPr>
                <w:rFonts w:cs="Tahoma"/>
                <w:lang w:eastAsia="zh-CN"/>
              </w:rPr>
            </w:pPr>
            <w:r>
              <w:rPr>
                <w:rFonts w:cs="Tahoma"/>
                <w:lang w:eastAsia="zh-CN"/>
              </w:rPr>
              <w:t>Calculated</w:t>
            </w:r>
          </w:p>
        </w:tc>
        <w:tc>
          <w:tcPr>
            <w:tcW w:w="2941" w:type="dxa"/>
          </w:tcPr>
          <w:p w:rsidR="003431E0" w:rsidRPr="009732C7" w:rsidRDefault="003B4009" w:rsidP="009732C7">
            <w:r>
              <w:t>Derived from Personnel Records</w:t>
            </w:r>
          </w:p>
        </w:tc>
      </w:tr>
      <w:tr w:rsidR="003431E0" w:rsidRPr="00A006DF" w:rsidTr="009732C7">
        <w:tc>
          <w:tcPr>
            <w:tcW w:w="2518" w:type="dxa"/>
          </w:tcPr>
          <w:p w:rsidR="003431E0" w:rsidRDefault="003431E0" w:rsidP="009732C7">
            <w:pPr>
              <w:rPr>
                <w:szCs w:val="18"/>
              </w:rPr>
            </w:pPr>
            <w:r>
              <w:rPr>
                <w:szCs w:val="18"/>
              </w:rPr>
              <w:t>Travel Costs</w:t>
            </w:r>
          </w:p>
        </w:tc>
        <w:tc>
          <w:tcPr>
            <w:tcW w:w="1276" w:type="dxa"/>
          </w:tcPr>
          <w:p w:rsidR="003431E0" w:rsidRPr="009732C7" w:rsidRDefault="009732C7" w:rsidP="009732C7">
            <w:pPr>
              <w:rPr>
                <w:rFonts w:cs="Tahoma"/>
                <w:lang w:eastAsia="zh-CN"/>
              </w:rPr>
            </w:pPr>
            <w:r w:rsidRPr="009732C7">
              <w:rPr>
                <w:rFonts w:cs="Tahoma"/>
                <w:lang w:eastAsia="zh-CN"/>
              </w:rPr>
              <w:t>Numeric</w:t>
            </w:r>
          </w:p>
        </w:tc>
        <w:tc>
          <w:tcPr>
            <w:tcW w:w="709" w:type="dxa"/>
          </w:tcPr>
          <w:p w:rsidR="003431E0" w:rsidRPr="009732C7" w:rsidRDefault="009732C7" w:rsidP="009732C7">
            <w:pPr>
              <w:jc w:val="right"/>
              <w:rPr>
                <w:rFonts w:cs="Tahoma"/>
                <w:lang w:eastAsia="zh-CN"/>
              </w:rPr>
            </w:pPr>
            <w:r>
              <w:rPr>
                <w:rFonts w:cs="Tahoma"/>
                <w:lang w:eastAsia="zh-CN"/>
              </w:rPr>
              <w:t>7</w:t>
            </w:r>
          </w:p>
        </w:tc>
        <w:tc>
          <w:tcPr>
            <w:tcW w:w="1559" w:type="dxa"/>
          </w:tcPr>
          <w:p w:rsidR="003431E0" w:rsidRPr="009732C7" w:rsidRDefault="003B4009" w:rsidP="009732C7">
            <w:pPr>
              <w:rPr>
                <w:rFonts w:cs="Tahoma"/>
                <w:lang w:eastAsia="zh-CN"/>
              </w:rPr>
            </w:pPr>
            <w:r>
              <w:t>Text Box</w:t>
            </w:r>
          </w:p>
        </w:tc>
        <w:tc>
          <w:tcPr>
            <w:tcW w:w="2941" w:type="dxa"/>
          </w:tcPr>
          <w:p w:rsidR="003431E0" w:rsidRPr="009732C7" w:rsidRDefault="003431E0" w:rsidP="009732C7"/>
        </w:tc>
      </w:tr>
    </w:tbl>
    <w:p w:rsidR="00280C60" w:rsidRDefault="00280C60" w:rsidP="00E12AF0">
      <w:pPr>
        <w:rPr>
          <w:color w:val="FF0000"/>
        </w:rPr>
      </w:pPr>
    </w:p>
    <w:p w:rsidR="00E52534" w:rsidRDefault="00E52534" w:rsidP="00E52534">
      <w:r>
        <w:t>The fields marked above in Blue font are changing and the fields marked in red font are being removed from the screen.</w:t>
      </w:r>
    </w:p>
    <w:p w:rsidR="00E52534" w:rsidRDefault="00E52534" w:rsidP="00E12AF0">
      <w:pPr>
        <w:rPr>
          <w:color w:val="FF0000"/>
        </w:rPr>
      </w:pPr>
    </w:p>
    <w:p w:rsidR="00FE5F0A" w:rsidRDefault="00FE5F0A" w:rsidP="009C29D6">
      <w:pPr>
        <w:pStyle w:val="Heading1"/>
        <w:ind w:left="0" w:firstLine="1418"/>
      </w:pPr>
      <w:bookmarkStart w:id="67" w:name="_Toc391040804"/>
      <w:r>
        <w:lastRenderedPageBreak/>
        <w:t>Training Needs</w:t>
      </w:r>
      <w:bookmarkEnd w:id="67"/>
    </w:p>
    <w:p w:rsidR="00FE5F0A" w:rsidRPr="003B5B04" w:rsidRDefault="00714C67" w:rsidP="009C29D6">
      <w:pPr>
        <w:pStyle w:val="Heading2"/>
        <w:ind w:left="0"/>
      </w:pPr>
      <w:bookmarkStart w:id="68" w:name="_Toc391040805"/>
      <w:r>
        <w:t>Columns</w:t>
      </w:r>
      <w:bookmarkEnd w:id="68"/>
    </w:p>
    <w:p w:rsidR="00FE5F0A" w:rsidRDefault="00FE5F0A" w:rsidP="009C29D6"/>
    <w:tbl>
      <w:tblPr>
        <w:tblStyle w:val="TableGrid"/>
        <w:tblW w:w="0" w:type="auto"/>
        <w:tblInd w:w="-34" w:type="dxa"/>
        <w:tblLook w:val="04A0"/>
      </w:tblPr>
      <w:tblGrid>
        <w:gridCol w:w="2518"/>
        <w:gridCol w:w="1276"/>
        <w:gridCol w:w="709"/>
        <w:gridCol w:w="1559"/>
        <w:gridCol w:w="2941"/>
      </w:tblGrid>
      <w:tr w:rsidR="00FE5F0A" w:rsidRPr="00FE3B0A" w:rsidTr="009C29D6">
        <w:tc>
          <w:tcPr>
            <w:tcW w:w="2518" w:type="dxa"/>
          </w:tcPr>
          <w:p w:rsidR="00FE5F0A" w:rsidRPr="00FE3B0A" w:rsidRDefault="00FE5F0A" w:rsidP="009732C7">
            <w:pPr>
              <w:rPr>
                <w:b/>
              </w:rPr>
            </w:pPr>
            <w:r w:rsidRPr="00FE3B0A">
              <w:rPr>
                <w:b/>
              </w:rPr>
              <w:t>Column Name</w:t>
            </w:r>
          </w:p>
        </w:tc>
        <w:tc>
          <w:tcPr>
            <w:tcW w:w="1276" w:type="dxa"/>
          </w:tcPr>
          <w:p w:rsidR="00FE5F0A" w:rsidRPr="00FE3B0A" w:rsidRDefault="00FE5F0A" w:rsidP="009732C7">
            <w:pPr>
              <w:rPr>
                <w:b/>
              </w:rPr>
            </w:pPr>
            <w:r w:rsidRPr="00FE3B0A">
              <w:rPr>
                <w:b/>
              </w:rPr>
              <w:t>Data Type</w:t>
            </w:r>
          </w:p>
        </w:tc>
        <w:tc>
          <w:tcPr>
            <w:tcW w:w="709" w:type="dxa"/>
          </w:tcPr>
          <w:p w:rsidR="00FE5F0A" w:rsidRPr="00FE3B0A" w:rsidRDefault="00FE5F0A" w:rsidP="009732C7">
            <w:pPr>
              <w:rPr>
                <w:b/>
              </w:rPr>
            </w:pPr>
            <w:r w:rsidRPr="00FE3B0A">
              <w:rPr>
                <w:b/>
              </w:rPr>
              <w:t>Size</w:t>
            </w:r>
          </w:p>
        </w:tc>
        <w:tc>
          <w:tcPr>
            <w:tcW w:w="1559" w:type="dxa"/>
          </w:tcPr>
          <w:p w:rsidR="00FE5F0A" w:rsidRPr="00FE3B0A" w:rsidRDefault="00FE5F0A" w:rsidP="009732C7">
            <w:pPr>
              <w:rPr>
                <w:b/>
              </w:rPr>
            </w:pPr>
            <w:r w:rsidRPr="00FE3B0A">
              <w:rPr>
                <w:b/>
              </w:rPr>
              <w:t>Column Type</w:t>
            </w:r>
          </w:p>
        </w:tc>
        <w:tc>
          <w:tcPr>
            <w:tcW w:w="2941" w:type="dxa"/>
          </w:tcPr>
          <w:p w:rsidR="00FE5F0A" w:rsidRPr="00FE3B0A" w:rsidRDefault="00FE5F0A" w:rsidP="009732C7">
            <w:pPr>
              <w:rPr>
                <w:b/>
              </w:rPr>
            </w:pPr>
            <w:r w:rsidRPr="00FE3B0A">
              <w:rPr>
                <w:b/>
              </w:rPr>
              <w:t>Notes</w:t>
            </w:r>
          </w:p>
        </w:tc>
      </w:tr>
      <w:tr w:rsidR="00FE5F0A" w:rsidRPr="00A006DF" w:rsidTr="009C29D6">
        <w:tc>
          <w:tcPr>
            <w:tcW w:w="2518" w:type="dxa"/>
          </w:tcPr>
          <w:p w:rsidR="00FE5F0A" w:rsidRPr="00714C67" w:rsidRDefault="00EB4EEE" w:rsidP="009C29D6">
            <w:pPr>
              <w:ind w:left="992" w:hanging="992"/>
              <w:rPr>
                <w:rFonts w:cs="Tahoma"/>
                <w:szCs w:val="18"/>
                <w:lang w:eastAsia="zh-CN"/>
              </w:rPr>
            </w:pPr>
            <w:r>
              <w:rPr>
                <w:rFonts w:cs="Tahoma"/>
                <w:szCs w:val="18"/>
                <w:lang w:eastAsia="zh-CN"/>
              </w:rPr>
              <w:t>Approved By</w:t>
            </w:r>
          </w:p>
        </w:tc>
        <w:tc>
          <w:tcPr>
            <w:tcW w:w="1276" w:type="dxa"/>
          </w:tcPr>
          <w:p w:rsidR="00FE5F0A" w:rsidRPr="00714C67" w:rsidRDefault="00EB4EEE" w:rsidP="009732C7">
            <w:pPr>
              <w:rPr>
                <w:rFonts w:cs="Tahoma"/>
                <w:lang w:eastAsia="zh-CN"/>
              </w:rPr>
            </w:pPr>
            <w:r>
              <w:rPr>
                <w:rFonts w:cs="Tahoma"/>
                <w:lang w:eastAsia="zh-CN"/>
              </w:rPr>
              <w:t>Character</w:t>
            </w:r>
          </w:p>
        </w:tc>
        <w:tc>
          <w:tcPr>
            <w:tcW w:w="709" w:type="dxa"/>
          </w:tcPr>
          <w:p w:rsidR="00FE5F0A" w:rsidRPr="00714C67" w:rsidRDefault="00EB4EEE" w:rsidP="009732C7">
            <w:pPr>
              <w:jc w:val="right"/>
              <w:rPr>
                <w:rFonts w:cs="Tahoma"/>
                <w:lang w:eastAsia="zh-CN"/>
              </w:rPr>
            </w:pPr>
            <w:r>
              <w:rPr>
                <w:rFonts w:cs="Tahoma"/>
                <w:lang w:eastAsia="zh-CN"/>
              </w:rPr>
              <w:t>40</w:t>
            </w:r>
          </w:p>
        </w:tc>
        <w:tc>
          <w:tcPr>
            <w:tcW w:w="1559" w:type="dxa"/>
          </w:tcPr>
          <w:p w:rsidR="00FE5F0A" w:rsidRPr="00714C67" w:rsidRDefault="00EB4EEE" w:rsidP="009732C7">
            <w:pPr>
              <w:rPr>
                <w:rFonts w:cs="Tahoma"/>
                <w:lang w:eastAsia="zh-CN"/>
              </w:rPr>
            </w:pPr>
            <w:r>
              <w:rPr>
                <w:rFonts w:cs="Tahoma"/>
                <w:lang w:eastAsia="zh-CN"/>
              </w:rPr>
              <w:t>Lookup</w:t>
            </w:r>
          </w:p>
        </w:tc>
        <w:tc>
          <w:tcPr>
            <w:tcW w:w="2941" w:type="dxa"/>
          </w:tcPr>
          <w:p w:rsidR="00FE5F0A" w:rsidRPr="00714C67" w:rsidRDefault="00FE5F0A" w:rsidP="009732C7"/>
        </w:tc>
      </w:tr>
      <w:tr w:rsidR="00FE5F0A" w:rsidRPr="00A006DF" w:rsidTr="009C29D6">
        <w:tc>
          <w:tcPr>
            <w:tcW w:w="2518" w:type="dxa"/>
          </w:tcPr>
          <w:p w:rsidR="00FE5F0A" w:rsidRPr="00714C67" w:rsidRDefault="00EB4EEE" w:rsidP="009732C7">
            <w:pPr>
              <w:rPr>
                <w:rFonts w:cs="Tahoma"/>
                <w:szCs w:val="18"/>
                <w:lang w:eastAsia="zh-CN"/>
              </w:rPr>
            </w:pPr>
            <w:r>
              <w:rPr>
                <w:rFonts w:cs="Tahoma"/>
                <w:szCs w:val="18"/>
                <w:lang w:eastAsia="zh-CN"/>
              </w:rPr>
              <w:t>Course Title</w:t>
            </w:r>
          </w:p>
        </w:tc>
        <w:tc>
          <w:tcPr>
            <w:tcW w:w="1276" w:type="dxa"/>
          </w:tcPr>
          <w:p w:rsidR="00FE5F0A" w:rsidRPr="00714C67" w:rsidRDefault="00EB4EEE" w:rsidP="009732C7">
            <w:pPr>
              <w:rPr>
                <w:rFonts w:cs="Tahoma"/>
                <w:lang w:eastAsia="zh-CN"/>
              </w:rPr>
            </w:pPr>
            <w:r>
              <w:rPr>
                <w:rFonts w:cs="Tahoma"/>
                <w:lang w:eastAsia="zh-CN"/>
              </w:rPr>
              <w:t>Character</w:t>
            </w:r>
          </w:p>
        </w:tc>
        <w:tc>
          <w:tcPr>
            <w:tcW w:w="709" w:type="dxa"/>
          </w:tcPr>
          <w:p w:rsidR="00FE5F0A" w:rsidRPr="00714C67" w:rsidRDefault="00EB4EEE" w:rsidP="009732C7">
            <w:pPr>
              <w:jc w:val="right"/>
              <w:rPr>
                <w:rFonts w:cs="Tahoma"/>
                <w:lang w:eastAsia="zh-CN"/>
              </w:rPr>
            </w:pPr>
            <w:r>
              <w:rPr>
                <w:rFonts w:cs="Tahoma"/>
                <w:lang w:eastAsia="zh-CN"/>
              </w:rPr>
              <w:t>90</w:t>
            </w:r>
          </w:p>
        </w:tc>
        <w:tc>
          <w:tcPr>
            <w:tcW w:w="1559" w:type="dxa"/>
          </w:tcPr>
          <w:p w:rsidR="00FE5F0A" w:rsidRPr="00714C67" w:rsidRDefault="00EB4EEE" w:rsidP="009732C7">
            <w:r>
              <w:t>Lookup</w:t>
            </w:r>
          </w:p>
        </w:tc>
        <w:tc>
          <w:tcPr>
            <w:tcW w:w="2941" w:type="dxa"/>
          </w:tcPr>
          <w:p w:rsidR="00FE5F0A" w:rsidRPr="00714C67" w:rsidRDefault="00033449" w:rsidP="009732C7">
            <w:r>
              <w:t>Mandatory</w:t>
            </w:r>
          </w:p>
        </w:tc>
      </w:tr>
      <w:tr w:rsidR="00FE5F0A" w:rsidRPr="00A006DF" w:rsidTr="009C29D6">
        <w:tc>
          <w:tcPr>
            <w:tcW w:w="2518" w:type="dxa"/>
          </w:tcPr>
          <w:p w:rsidR="00FE5F0A" w:rsidRPr="00714C67" w:rsidRDefault="00EB4EEE" w:rsidP="009732C7">
            <w:pPr>
              <w:rPr>
                <w:rFonts w:cs="Tahoma"/>
                <w:szCs w:val="18"/>
                <w:lang w:eastAsia="zh-CN"/>
              </w:rPr>
            </w:pPr>
            <w:r>
              <w:rPr>
                <w:rFonts w:cs="Tahoma"/>
                <w:szCs w:val="18"/>
                <w:lang w:eastAsia="zh-CN"/>
              </w:rPr>
              <w:t>Date Identified</w:t>
            </w:r>
          </w:p>
        </w:tc>
        <w:tc>
          <w:tcPr>
            <w:tcW w:w="1276" w:type="dxa"/>
          </w:tcPr>
          <w:p w:rsidR="00FE5F0A" w:rsidRPr="00714C67" w:rsidRDefault="00EB4EEE" w:rsidP="009732C7">
            <w:pPr>
              <w:rPr>
                <w:rFonts w:cs="Tahoma"/>
                <w:lang w:eastAsia="zh-CN"/>
              </w:rPr>
            </w:pPr>
            <w:r>
              <w:rPr>
                <w:rFonts w:cs="Tahoma"/>
                <w:lang w:eastAsia="zh-CN"/>
              </w:rPr>
              <w:t>Date</w:t>
            </w:r>
          </w:p>
        </w:tc>
        <w:tc>
          <w:tcPr>
            <w:tcW w:w="709" w:type="dxa"/>
          </w:tcPr>
          <w:p w:rsidR="00FE5F0A" w:rsidRPr="00714C67" w:rsidRDefault="00FE5F0A" w:rsidP="009732C7">
            <w:pPr>
              <w:jc w:val="right"/>
              <w:rPr>
                <w:rFonts w:cs="Tahoma"/>
                <w:lang w:eastAsia="zh-CN"/>
              </w:rPr>
            </w:pPr>
          </w:p>
        </w:tc>
        <w:tc>
          <w:tcPr>
            <w:tcW w:w="1559" w:type="dxa"/>
          </w:tcPr>
          <w:p w:rsidR="00FE5F0A" w:rsidRPr="00714C67" w:rsidRDefault="00033449" w:rsidP="009732C7">
            <w:r>
              <w:t>Text Box</w:t>
            </w:r>
          </w:p>
        </w:tc>
        <w:tc>
          <w:tcPr>
            <w:tcW w:w="2941" w:type="dxa"/>
          </w:tcPr>
          <w:p w:rsidR="00FE5F0A" w:rsidRPr="00714C67" w:rsidRDefault="00FE5F0A" w:rsidP="009732C7"/>
        </w:tc>
      </w:tr>
      <w:tr w:rsidR="00FE5F0A" w:rsidRPr="00A006DF" w:rsidTr="009C29D6">
        <w:tc>
          <w:tcPr>
            <w:tcW w:w="2518" w:type="dxa"/>
          </w:tcPr>
          <w:p w:rsidR="00FE5F0A" w:rsidRPr="00714C67" w:rsidRDefault="00EB4EEE" w:rsidP="009732C7">
            <w:pPr>
              <w:rPr>
                <w:rFonts w:cs="Tahoma"/>
                <w:szCs w:val="18"/>
                <w:lang w:eastAsia="zh-CN"/>
              </w:rPr>
            </w:pPr>
            <w:r>
              <w:rPr>
                <w:rFonts w:cs="Tahoma"/>
                <w:szCs w:val="18"/>
                <w:lang w:eastAsia="zh-CN"/>
              </w:rPr>
              <w:t>Delivery Method</w:t>
            </w:r>
          </w:p>
        </w:tc>
        <w:tc>
          <w:tcPr>
            <w:tcW w:w="1276" w:type="dxa"/>
          </w:tcPr>
          <w:p w:rsidR="00FE5F0A" w:rsidRPr="00714C67" w:rsidRDefault="00EB4EEE" w:rsidP="009732C7">
            <w:r>
              <w:t>Character</w:t>
            </w:r>
          </w:p>
        </w:tc>
        <w:tc>
          <w:tcPr>
            <w:tcW w:w="709" w:type="dxa"/>
          </w:tcPr>
          <w:p w:rsidR="00FE5F0A" w:rsidRPr="00714C67" w:rsidRDefault="00EB4EEE" w:rsidP="009732C7">
            <w:pPr>
              <w:jc w:val="right"/>
              <w:rPr>
                <w:rFonts w:cs="Tahoma"/>
                <w:lang w:eastAsia="zh-CN"/>
              </w:rPr>
            </w:pPr>
            <w:r>
              <w:rPr>
                <w:rFonts w:cs="Tahoma"/>
                <w:lang w:eastAsia="zh-CN"/>
              </w:rPr>
              <w:t>35</w:t>
            </w:r>
          </w:p>
        </w:tc>
        <w:tc>
          <w:tcPr>
            <w:tcW w:w="1559" w:type="dxa"/>
          </w:tcPr>
          <w:p w:rsidR="00FE5F0A" w:rsidRPr="00714C67" w:rsidRDefault="00033449" w:rsidP="00033449">
            <w:pPr>
              <w:jc w:val="center"/>
              <w:rPr>
                <w:rFonts w:cs="Tahoma"/>
                <w:lang w:eastAsia="zh-CN"/>
              </w:rPr>
            </w:pPr>
            <w:r>
              <w:rPr>
                <w:rFonts w:cs="Tahoma"/>
                <w:lang w:eastAsia="zh-CN"/>
              </w:rPr>
              <w:t>Dropdown List</w:t>
            </w:r>
          </w:p>
        </w:tc>
        <w:tc>
          <w:tcPr>
            <w:tcW w:w="2941" w:type="dxa"/>
          </w:tcPr>
          <w:p w:rsidR="00FE5F0A" w:rsidRPr="00714C67" w:rsidRDefault="00FE5F0A" w:rsidP="009732C7"/>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Desirable Essential</w:t>
            </w:r>
          </w:p>
        </w:tc>
        <w:tc>
          <w:tcPr>
            <w:tcW w:w="1276" w:type="dxa"/>
          </w:tcPr>
          <w:p w:rsidR="00EB4EEE" w:rsidRPr="00714C67" w:rsidRDefault="00EB4EEE" w:rsidP="009732C7">
            <w:r>
              <w:t>Character</w:t>
            </w:r>
          </w:p>
        </w:tc>
        <w:tc>
          <w:tcPr>
            <w:tcW w:w="709" w:type="dxa"/>
          </w:tcPr>
          <w:p w:rsidR="00EB4EEE" w:rsidRPr="00714C67" w:rsidRDefault="00EB4EEE" w:rsidP="009732C7">
            <w:pPr>
              <w:jc w:val="right"/>
              <w:rPr>
                <w:rFonts w:cs="Tahoma"/>
                <w:lang w:eastAsia="zh-CN"/>
              </w:rPr>
            </w:pPr>
            <w:r>
              <w:rPr>
                <w:rFonts w:cs="Tahoma"/>
                <w:lang w:eastAsia="zh-CN"/>
              </w:rPr>
              <w:t>9</w:t>
            </w:r>
          </w:p>
        </w:tc>
        <w:tc>
          <w:tcPr>
            <w:tcW w:w="1559" w:type="dxa"/>
          </w:tcPr>
          <w:p w:rsidR="00EB4EEE" w:rsidRPr="00714C67" w:rsidRDefault="00033449" w:rsidP="009732C7">
            <w:pPr>
              <w:rPr>
                <w:rFonts w:cs="Tahoma"/>
                <w:lang w:eastAsia="zh-CN"/>
              </w:rPr>
            </w:pPr>
            <w:r>
              <w:rPr>
                <w:rFonts w:cs="Tahoma"/>
                <w:lang w:eastAsia="zh-CN"/>
              </w:rPr>
              <w:t>Option Group</w:t>
            </w:r>
          </w:p>
        </w:tc>
        <w:tc>
          <w:tcPr>
            <w:tcW w:w="2941" w:type="dxa"/>
          </w:tcPr>
          <w:p w:rsidR="00EB4EEE" w:rsidRPr="00714C67" w:rsidRDefault="00EB4EEE" w:rsidP="009732C7"/>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Development Need</w:t>
            </w:r>
          </w:p>
        </w:tc>
        <w:tc>
          <w:tcPr>
            <w:tcW w:w="1276" w:type="dxa"/>
          </w:tcPr>
          <w:p w:rsidR="00EB4EEE" w:rsidRPr="00714C67" w:rsidRDefault="00EB4EEE" w:rsidP="009732C7">
            <w:r>
              <w:t>Character</w:t>
            </w:r>
          </w:p>
        </w:tc>
        <w:tc>
          <w:tcPr>
            <w:tcW w:w="709" w:type="dxa"/>
          </w:tcPr>
          <w:p w:rsidR="00EB4EEE" w:rsidRPr="00714C67" w:rsidRDefault="00EB4EEE" w:rsidP="009732C7">
            <w:pPr>
              <w:jc w:val="right"/>
              <w:rPr>
                <w:rFonts w:cs="Tahoma"/>
                <w:lang w:eastAsia="zh-CN"/>
              </w:rPr>
            </w:pPr>
            <w:r>
              <w:rPr>
                <w:rFonts w:cs="Tahoma"/>
                <w:lang w:eastAsia="zh-CN"/>
              </w:rPr>
              <w:t>50</w:t>
            </w:r>
          </w:p>
        </w:tc>
        <w:tc>
          <w:tcPr>
            <w:tcW w:w="1559" w:type="dxa"/>
          </w:tcPr>
          <w:p w:rsidR="00EB4EEE" w:rsidRPr="00714C67" w:rsidRDefault="00033449" w:rsidP="009732C7">
            <w:pPr>
              <w:rPr>
                <w:rFonts w:cs="Tahoma"/>
                <w:lang w:eastAsia="zh-CN"/>
              </w:rPr>
            </w:pPr>
            <w:r>
              <w:rPr>
                <w:rFonts w:cs="Tahoma"/>
                <w:lang w:eastAsia="zh-CN"/>
              </w:rPr>
              <w:t>Text Box</w:t>
            </w:r>
          </w:p>
        </w:tc>
        <w:tc>
          <w:tcPr>
            <w:tcW w:w="2941" w:type="dxa"/>
          </w:tcPr>
          <w:p w:rsidR="00EB4EEE" w:rsidRPr="00714C67" w:rsidRDefault="00EB4EEE" w:rsidP="009732C7"/>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Entered By</w:t>
            </w:r>
          </w:p>
        </w:tc>
        <w:tc>
          <w:tcPr>
            <w:tcW w:w="1276" w:type="dxa"/>
          </w:tcPr>
          <w:p w:rsidR="00EB4EEE" w:rsidRPr="00714C67" w:rsidRDefault="00EB4EEE" w:rsidP="009732C7">
            <w:r>
              <w:t>Character</w:t>
            </w:r>
          </w:p>
        </w:tc>
        <w:tc>
          <w:tcPr>
            <w:tcW w:w="709" w:type="dxa"/>
          </w:tcPr>
          <w:p w:rsidR="00EB4EEE" w:rsidRPr="00714C67" w:rsidRDefault="00EB4EEE" w:rsidP="009732C7">
            <w:pPr>
              <w:jc w:val="right"/>
              <w:rPr>
                <w:rFonts w:cs="Tahoma"/>
                <w:lang w:eastAsia="zh-CN"/>
              </w:rPr>
            </w:pPr>
            <w:r>
              <w:rPr>
                <w:rFonts w:cs="Tahoma"/>
                <w:lang w:eastAsia="zh-CN"/>
              </w:rPr>
              <w:t>35</w:t>
            </w:r>
          </w:p>
        </w:tc>
        <w:tc>
          <w:tcPr>
            <w:tcW w:w="1559" w:type="dxa"/>
          </w:tcPr>
          <w:p w:rsidR="00EB4EEE" w:rsidRPr="00714C67" w:rsidRDefault="00033449" w:rsidP="009732C7">
            <w:pPr>
              <w:rPr>
                <w:rFonts w:cs="Tahoma"/>
                <w:lang w:eastAsia="zh-CN"/>
              </w:rPr>
            </w:pPr>
            <w:r>
              <w:rPr>
                <w:rFonts w:cs="Tahoma"/>
                <w:lang w:eastAsia="zh-CN"/>
              </w:rPr>
              <w:t>Lookup</w:t>
            </w:r>
          </w:p>
        </w:tc>
        <w:tc>
          <w:tcPr>
            <w:tcW w:w="2941" w:type="dxa"/>
          </w:tcPr>
          <w:p w:rsidR="00EB4EEE" w:rsidRPr="00714C67" w:rsidRDefault="00033449" w:rsidP="009732C7">
            <w:r>
              <w:t>Entered By Table</w:t>
            </w:r>
          </w:p>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Notes</w:t>
            </w:r>
          </w:p>
        </w:tc>
        <w:tc>
          <w:tcPr>
            <w:tcW w:w="1276" w:type="dxa"/>
          </w:tcPr>
          <w:p w:rsidR="00EB4EEE" w:rsidRPr="00714C67" w:rsidRDefault="00EB4EEE" w:rsidP="009732C7">
            <w:r>
              <w:t>Character</w:t>
            </w:r>
          </w:p>
        </w:tc>
        <w:tc>
          <w:tcPr>
            <w:tcW w:w="709" w:type="dxa"/>
          </w:tcPr>
          <w:p w:rsidR="00EB4EEE" w:rsidRPr="00714C67" w:rsidRDefault="00EB4EEE" w:rsidP="009732C7">
            <w:pPr>
              <w:jc w:val="right"/>
              <w:rPr>
                <w:rFonts w:cs="Tahoma"/>
                <w:lang w:eastAsia="zh-CN"/>
              </w:rPr>
            </w:pPr>
          </w:p>
        </w:tc>
        <w:tc>
          <w:tcPr>
            <w:tcW w:w="1559" w:type="dxa"/>
          </w:tcPr>
          <w:p w:rsidR="00EB4EEE" w:rsidRPr="00714C67" w:rsidRDefault="00033449" w:rsidP="009732C7">
            <w:pPr>
              <w:rPr>
                <w:rFonts w:cs="Tahoma"/>
                <w:lang w:eastAsia="zh-CN"/>
              </w:rPr>
            </w:pPr>
            <w:r>
              <w:rPr>
                <w:rFonts w:cs="Tahoma"/>
                <w:lang w:eastAsia="zh-CN"/>
              </w:rPr>
              <w:t>Text Box</w:t>
            </w:r>
          </w:p>
        </w:tc>
        <w:tc>
          <w:tcPr>
            <w:tcW w:w="2941" w:type="dxa"/>
          </w:tcPr>
          <w:p w:rsidR="00EB4EEE" w:rsidRPr="00714C67" w:rsidRDefault="00EB4EEE" w:rsidP="009732C7"/>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Reason</w:t>
            </w:r>
          </w:p>
        </w:tc>
        <w:tc>
          <w:tcPr>
            <w:tcW w:w="1276" w:type="dxa"/>
          </w:tcPr>
          <w:p w:rsidR="00EB4EEE" w:rsidRPr="00714C67" w:rsidRDefault="00EB4EEE" w:rsidP="009732C7">
            <w:r>
              <w:t>Character</w:t>
            </w:r>
          </w:p>
        </w:tc>
        <w:tc>
          <w:tcPr>
            <w:tcW w:w="709" w:type="dxa"/>
          </w:tcPr>
          <w:p w:rsidR="00EB4EEE" w:rsidRPr="00714C67" w:rsidRDefault="00EB4EEE" w:rsidP="009732C7">
            <w:pPr>
              <w:jc w:val="right"/>
              <w:rPr>
                <w:rFonts w:cs="Tahoma"/>
                <w:lang w:eastAsia="zh-CN"/>
              </w:rPr>
            </w:pPr>
            <w:r>
              <w:rPr>
                <w:rFonts w:cs="Tahoma"/>
                <w:lang w:eastAsia="zh-CN"/>
              </w:rPr>
              <w:t>40</w:t>
            </w:r>
          </w:p>
        </w:tc>
        <w:tc>
          <w:tcPr>
            <w:tcW w:w="1559" w:type="dxa"/>
          </w:tcPr>
          <w:p w:rsidR="00EB4EEE" w:rsidRPr="00714C67" w:rsidRDefault="00033449" w:rsidP="009732C7">
            <w:pPr>
              <w:rPr>
                <w:rFonts w:cs="Tahoma"/>
                <w:lang w:eastAsia="zh-CN"/>
              </w:rPr>
            </w:pPr>
            <w:r>
              <w:rPr>
                <w:rFonts w:cs="Tahoma"/>
                <w:lang w:eastAsia="zh-CN"/>
              </w:rPr>
              <w:t>Lookup</w:t>
            </w:r>
          </w:p>
        </w:tc>
        <w:tc>
          <w:tcPr>
            <w:tcW w:w="2941" w:type="dxa"/>
          </w:tcPr>
          <w:p w:rsidR="00EB4EEE" w:rsidRPr="00714C67" w:rsidRDefault="00033449" w:rsidP="009732C7">
            <w:r>
              <w:t>Training Need Reason Table</w:t>
            </w:r>
          </w:p>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Required By</w:t>
            </w:r>
          </w:p>
        </w:tc>
        <w:tc>
          <w:tcPr>
            <w:tcW w:w="1276" w:type="dxa"/>
          </w:tcPr>
          <w:p w:rsidR="00EB4EEE" w:rsidRPr="00714C67" w:rsidRDefault="00EB4EEE" w:rsidP="009732C7">
            <w:r>
              <w:t>Date</w:t>
            </w:r>
          </w:p>
        </w:tc>
        <w:tc>
          <w:tcPr>
            <w:tcW w:w="709" w:type="dxa"/>
          </w:tcPr>
          <w:p w:rsidR="00EB4EEE" w:rsidRPr="00714C67" w:rsidRDefault="00EB4EEE" w:rsidP="009732C7">
            <w:pPr>
              <w:jc w:val="right"/>
              <w:rPr>
                <w:rFonts w:cs="Tahoma"/>
                <w:lang w:eastAsia="zh-CN"/>
              </w:rPr>
            </w:pPr>
          </w:p>
        </w:tc>
        <w:tc>
          <w:tcPr>
            <w:tcW w:w="1559" w:type="dxa"/>
          </w:tcPr>
          <w:p w:rsidR="00EB4EEE" w:rsidRPr="00714C67" w:rsidRDefault="00033449" w:rsidP="009732C7">
            <w:pPr>
              <w:rPr>
                <w:rFonts w:cs="Tahoma"/>
                <w:lang w:eastAsia="zh-CN"/>
              </w:rPr>
            </w:pPr>
            <w:r>
              <w:rPr>
                <w:rFonts w:cs="Tahoma"/>
                <w:lang w:eastAsia="zh-CN"/>
              </w:rPr>
              <w:t>Text Box</w:t>
            </w:r>
          </w:p>
        </w:tc>
        <w:tc>
          <w:tcPr>
            <w:tcW w:w="2941" w:type="dxa"/>
          </w:tcPr>
          <w:p w:rsidR="00EB4EEE" w:rsidRPr="00714C67" w:rsidRDefault="00EB4EEE" w:rsidP="009732C7"/>
        </w:tc>
      </w:tr>
      <w:tr w:rsidR="00EB4EEE" w:rsidRPr="00A006DF" w:rsidTr="009C29D6">
        <w:tc>
          <w:tcPr>
            <w:tcW w:w="2518" w:type="dxa"/>
          </w:tcPr>
          <w:p w:rsidR="00EB4EEE" w:rsidRDefault="00EB4EEE" w:rsidP="009732C7">
            <w:pPr>
              <w:rPr>
                <w:rFonts w:cs="Tahoma"/>
                <w:szCs w:val="18"/>
                <w:lang w:eastAsia="zh-CN"/>
              </w:rPr>
            </w:pPr>
            <w:r>
              <w:rPr>
                <w:rFonts w:cs="Tahoma"/>
                <w:szCs w:val="18"/>
                <w:lang w:eastAsia="zh-CN"/>
              </w:rPr>
              <w:t>Staff Number Course Title</w:t>
            </w:r>
          </w:p>
        </w:tc>
        <w:tc>
          <w:tcPr>
            <w:tcW w:w="1276" w:type="dxa"/>
          </w:tcPr>
          <w:p w:rsidR="00EB4EEE" w:rsidRPr="00714C67" w:rsidRDefault="00EB4EEE" w:rsidP="009732C7">
            <w:r>
              <w:t>Character</w:t>
            </w:r>
          </w:p>
        </w:tc>
        <w:tc>
          <w:tcPr>
            <w:tcW w:w="709" w:type="dxa"/>
          </w:tcPr>
          <w:p w:rsidR="00EB4EEE" w:rsidRPr="00714C67" w:rsidRDefault="00EB4EEE" w:rsidP="009732C7">
            <w:pPr>
              <w:jc w:val="right"/>
              <w:rPr>
                <w:rFonts w:cs="Tahoma"/>
                <w:lang w:eastAsia="zh-CN"/>
              </w:rPr>
            </w:pPr>
            <w:r>
              <w:rPr>
                <w:rFonts w:cs="Tahoma"/>
                <w:lang w:eastAsia="zh-CN"/>
              </w:rPr>
              <w:t>25</w:t>
            </w:r>
          </w:p>
        </w:tc>
        <w:tc>
          <w:tcPr>
            <w:tcW w:w="1559" w:type="dxa"/>
          </w:tcPr>
          <w:p w:rsidR="00EB4EEE" w:rsidRPr="00714C67" w:rsidRDefault="00EB4EEE" w:rsidP="009732C7">
            <w:pPr>
              <w:rPr>
                <w:rFonts w:cs="Tahoma"/>
                <w:lang w:eastAsia="zh-CN"/>
              </w:rPr>
            </w:pPr>
            <w:r>
              <w:rPr>
                <w:rFonts w:cs="Tahoma"/>
                <w:lang w:eastAsia="zh-CN"/>
              </w:rPr>
              <w:t>Calculated</w:t>
            </w:r>
          </w:p>
        </w:tc>
        <w:tc>
          <w:tcPr>
            <w:tcW w:w="2941" w:type="dxa"/>
          </w:tcPr>
          <w:p w:rsidR="00EB4EEE" w:rsidRPr="00714C67" w:rsidRDefault="00EB4EEE" w:rsidP="009732C7"/>
        </w:tc>
      </w:tr>
    </w:tbl>
    <w:p w:rsidR="007E2116" w:rsidRDefault="007E2116" w:rsidP="007E2116">
      <w:pPr>
        <w:pStyle w:val="Heading1"/>
        <w:ind w:left="0"/>
      </w:pPr>
      <w:bookmarkStart w:id="69" w:name="_Toc391040806"/>
      <w:r>
        <w:lastRenderedPageBreak/>
        <w:t>Trigger Process</w:t>
      </w:r>
      <w:bookmarkEnd w:id="69"/>
    </w:p>
    <w:p w:rsidR="007E2116" w:rsidRDefault="007E2116" w:rsidP="00D125CC">
      <w:pPr>
        <w:pStyle w:val="Heading2"/>
        <w:numPr>
          <w:ilvl w:val="0"/>
          <w:numId w:val="32"/>
        </w:numPr>
      </w:pPr>
      <w:bookmarkStart w:id="70" w:name="_Toc391040807"/>
      <w:r>
        <w:t>Induction New Starter</w:t>
      </w:r>
      <w:bookmarkEnd w:id="70"/>
    </w:p>
    <w:p w:rsidR="007E2116" w:rsidRDefault="007E2116" w:rsidP="007E2116"/>
    <w:p w:rsidR="007E2116" w:rsidRDefault="007E2116" w:rsidP="007E2116">
      <w:r>
        <w:t>The process would be as follows:-</w:t>
      </w:r>
    </w:p>
    <w:p w:rsidR="0031539F" w:rsidRPr="0031539F" w:rsidRDefault="0031539F" w:rsidP="007E2116">
      <w:pPr>
        <w:rPr>
          <w:b/>
        </w:rPr>
      </w:pPr>
      <w:r w:rsidRPr="0031539F">
        <w:rPr>
          <w:b/>
        </w:rPr>
        <w:t>Step 1:-</w:t>
      </w:r>
    </w:p>
    <w:p w:rsidR="0031539F" w:rsidRDefault="0031539F" w:rsidP="007E2116">
      <w:del w:id="71" w:author="admin" w:date="2014-07-04T09:43:00Z">
        <w:r w:rsidDel="000A5771">
          <w:delText>Skanska</w:delText>
        </w:r>
      </w:del>
      <w:ins w:id="72" w:author="admin" w:date="2014-07-04T09:52:00Z">
        <w:r w:rsidR="002D47A5">
          <w:t>t</w:t>
        </w:r>
      </w:ins>
      <w:ins w:id="73" w:author="admin" w:date="2014-07-04T09:43:00Z">
        <w:r w:rsidR="000A5771">
          <w:t>RIIO</w:t>
        </w:r>
      </w:ins>
      <w:r>
        <w:t xml:space="preserve"> add new employee to Personnel Records and assign them a Job Title via the Salary History</w:t>
      </w:r>
    </w:p>
    <w:p w:rsidR="0031539F" w:rsidRPr="0031539F" w:rsidRDefault="0031539F" w:rsidP="007E2116">
      <w:pPr>
        <w:rPr>
          <w:b/>
        </w:rPr>
      </w:pPr>
      <w:r w:rsidRPr="0031539F">
        <w:rPr>
          <w:b/>
        </w:rPr>
        <w:t>Step 2:-</w:t>
      </w:r>
    </w:p>
    <w:p w:rsidR="0031539F" w:rsidRDefault="00C509C1" w:rsidP="007E2116">
      <w:r>
        <w:t>An import is run to populate the Training Booking History Table with the following information,</w:t>
      </w:r>
    </w:p>
    <w:p w:rsidR="00C509C1" w:rsidRDefault="00C509C1" w:rsidP="007E2116">
      <w:r>
        <w:t>Course Title (Competency)</w:t>
      </w:r>
    </w:p>
    <w:p w:rsidR="00C509C1" w:rsidRDefault="00C509C1" w:rsidP="007E2116">
      <w:r>
        <w:t>Training Booking Start Date</w:t>
      </w:r>
    </w:p>
    <w:p w:rsidR="00C509C1" w:rsidRDefault="00C509C1" w:rsidP="007E2116">
      <w:r>
        <w:t>Training Booking End Date</w:t>
      </w:r>
    </w:p>
    <w:p w:rsidR="00C509C1" w:rsidRDefault="00C509C1" w:rsidP="007E2116">
      <w:r>
        <w:t>Certificate Expiry Date</w:t>
      </w:r>
    </w:p>
    <w:p w:rsidR="00C509C1" w:rsidRDefault="00C509C1" w:rsidP="007E2116">
      <w:r>
        <w:t>The new employee’s Competence data is held from the information provided at Induction.</w:t>
      </w:r>
    </w:p>
    <w:p w:rsidR="00C509C1" w:rsidRDefault="00C509C1" w:rsidP="007E2116">
      <w:r>
        <w:rPr>
          <w:noProof/>
          <w:lang w:eastAsia="en-GB"/>
        </w:rPr>
        <w:drawing>
          <wp:inline distT="0" distB="0" distL="0" distR="0">
            <wp:extent cx="5651798" cy="190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5662724" cy="19086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509C1" w:rsidRPr="007C30B9" w:rsidRDefault="007C30B9" w:rsidP="007E2116">
      <w:pPr>
        <w:rPr>
          <w:b/>
        </w:rPr>
      </w:pPr>
      <w:r w:rsidRPr="007C30B9">
        <w:rPr>
          <w:b/>
        </w:rPr>
        <w:t>Step</w:t>
      </w:r>
      <w:r>
        <w:rPr>
          <w:b/>
        </w:rPr>
        <w:t xml:space="preserve"> </w:t>
      </w:r>
      <w:r w:rsidRPr="007C30B9">
        <w:rPr>
          <w:b/>
        </w:rPr>
        <w:t>3</w:t>
      </w:r>
      <w:r>
        <w:rPr>
          <w:b/>
        </w:rPr>
        <w:t xml:space="preserve"> </w:t>
      </w:r>
      <w:r w:rsidRPr="007C30B9">
        <w:rPr>
          <w:b/>
        </w:rPr>
        <w:t>:-</w:t>
      </w:r>
    </w:p>
    <w:p w:rsidR="007C30B9" w:rsidRDefault="007C30B9" w:rsidP="007E2116">
      <w:r>
        <w:t>Once the import has been run an import of global update is run to check a box to trigger the induction based gap analysis. This Gap analysis is only done after the import has been run.</w:t>
      </w:r>
    </w:p>
    <w:p w:rsidR="007C30B9" w:rsidRPr="007C30B9" w:rsidRDefault="007C30B9" w:rsidP="007E2116">
      <w:pPr>
        <w:rPr>
          <w:b/>
        </w:rPr>
      </w:pPr>
      <w:r w:rsidRPr="007C30B9">
        <w:rPr>
          <w:b/>
        </w:rPr>
        <w:t>Step 4:-</w:t>
      </w:r>
    </w:p>
    <w:p w:rsidR="007C30B9" w:rsidRDefault="007C30B9" w:rsidP="007E2116">
      <w:r>
        <w:t>The competencies (Training Courses) held against the Job records table linked to the Job the employee has been assigned to be compared to the information imported into the Training booking Table. Any records that do not exist will be inserted into the Training Needs table.</w:t>
      </w:r>
    </w:p>
    <w:p w:rsidR="007C30B9" w:rsidRDefault="007C30B9" w:rsidP="007E2116">
      <w:r>
        <w:t>These records will then be added to courses by the training team using the Add from waiting list functionality.</w:t>
      </w:r>
    </w:p>
    <w:p w:rsidR="007C30B9" w:rsidRDefault="007C30B9" w:rsidP="007E2116"/>
    <w:p w:rsidR="0031539F" w:rsidRDefault="0031539F" w:rsidP="007E2116"/>
    <w:p w:rsidR="007E2116" w:rsidRDefault="007E2116" w:rsidP="007E2116"/>
    <w:p w:rsidR="007E2116" w:rsidRDefault="007E2116" w:rsidP="00D125CC">
      <w:pPr>
        <w:pStyle w:val="Heading2"/>
        <w:numPr>
          <w:ilvl w:val="0"/>
          <w:numId w:val="32"/>
        </w:numPr>
      </w:pPr>
      <w:bookmarkStart w:id="74" w:name="_Toc391040808"/>
      <w:r>
        <w:lastRenderedPageBreak/>
        <w:t>Job Title change</w:t>
      </w:r>
      <w:bookmarkEnd w:id="74"/>
    </w:p>
    <w:p w:rsidR="007E2116" w:rsidRPr="007E2116" w:rsidRDefault="007E2116" w:rsidP="007E2116"/>
    <w:p w:rsidR="007E2116" w:rsidRPr="007E2116" w:rsidRDefault="007E2116" w:rsidP="007E2116">
      <w:r>
        <w:t>The process would be as follows:-</w:t>
      </w:r>
    </w:p>
    <w:p w:rsidR="007E2116" w:rsidRPr="007C30B9" w:rsidRDefault="007C30B9" w:rsidP="007E2116">
      <w:pPr>
        <w:rPr>
          <w:b/>
        </w:rPr>
      </w:pPr>
      <w:r w:rsidRPr="007C30B9">
        <w:rPr>
          <w:b/>
        </w:rPr>
        <w:t>Step</w:t>
      </w:r>
      <w:r>
        <w:rPr>
          <w:b/>
        </w:rPr>
        <w:t xml:space="preserve"> </w:t>
      </w:r>
      <w:r w:rsidRPr="007C30B9">
        <w:rPr>
          <w:b/>
        </w:rPr>
        <w:t>1:</w:t>
      </w:r>
    </w:p>
    <w:p w:rsidR="007C30B9" w:rsidRDefault="007C30B9" w:rsidP="007E2116">
      <w:r>
        <w:t>The HR Team will amend the Job Title for the employee adding a new record with an effective date to the salary history.</w:t>
      </w:r>
    </w:p>
    <w:p w:rsidR="007C30B9" w:rsidRDefault="007C30B9" w:rsidP="007E2116"/>
    <w:p w:rsidR="007E2116" w:rsidRPr="007C30B9" w:rsidRDefault="007C30B9" w:rsidP="007E2116">
      <w:pPr>
        <w:rPr>
          <w:b/>
        </w:rPr>
      </w:pPr>
      <w:r w:rsidRPr="007C30B9">
        <w:rPr>
          <w:b/>
        </w:rPr>
        <w:t>Step</w:t>
      </w:r>
      <w:r>
        <w:rPr>
          <w:b/>
        </w:rPr>
        <w:t xml:space="preserve"> </w:t>
      </w:r>
      <w:r w:rsidRPr="007C30B9">
        <w:rPr>
          <w:b/>
        </w:rPr>
        <w:t>2:</w:t>
      </w:r>
    </w:p>
    <w:p w:rsidR="007C30B9" w:rsidRDefault="007C30B9" w:rsidP="007E2116">
      <w:r>
        <w:t>Once the Job has changed, the trigger will look at the Job Records Table and if there are any competencies held against the job title, compare them to the Training Booking Table and current records where the training had been completed, using the certificate expiry date for this.</w:t>
      </w:r>
    </w:p>
    <w:p w:rsidR="007C30B9" w:rsidRPr="007E2116" w:rsidRDefault="007C30B9" w:rsidP="007E2116"/>
    <w:p w:rsidR="00FE5F0A" w:rsidRDefault="007C30B9" w:rsidP="00FE5F0A">
      <w:pPr>
        <w:rPr>
          <w:color w:val="FF0000"/>
        </w:rPr>
      </w:pPr>
      <w:r>
        <w:rPr>
          <w:noProof/>
          <w:lang w:eastAsia="en-GB"/>
        </w:rPr>
        <w:drawing>
          <wp:inline distT="0" distB="0" distL="0" distR="0">
            <wp:extent cx="5651798" cy="1905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5662724" cy="19086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C30B9" w:rsidRPr="007C30B9" w:rsidRDefault="007C30B9" w:rsidP="00FE5F0A">
      <w:pPr>
        <w:rPr>
          <w:b/>
          <w:color w:val="000000" w:themeColor="text1"/>
        </w:rPr>
      </w:pPr>
      <w:r w:rsidRPr="007C30B9">
        <w:rPr>
          <w:b/>
          <w:color w:val="000000" w:themeColor="text1"/>
        </w:rPr>
        <w:t>Step 3:</w:t>
      </w:r>
    </w:p>
    <w:p w:rsidR="007C30B9" w:rsidRPr="00D125CC" w:rsidRDefault="007C30B9" w:rsidP="00D125CC">
      <w:pPr>
        <w:rPr>
          <w:color w:val="000000" w:themeColor="text1"/>
        </w:rPr>
      </w:pPr>
      <w:r w:rsidRPr="00D125CC">
        <w:rPr>
          <w:color w:val="000000" w:themeColor="text1"/>
        </w:rPr>
        <w:t>If the Job Title has competencies attached within Job Records and there are gaps, insert the gap records of training courses into the Training Needs Table.</w:t>
      </w:r>
    </w:p>
    <w:sectPr w:rsidR="007C30B9" w:rsidRPr="00D125CC" w:rsidSect="009C29D6">
      <w:headerReference w:type="default" r:id="rId11"/>
      <w:footerReference w:type="default" r:id="rId12"/>
      <w:type w:val="oddPage"/>
      <w:pgSz w:w="11906" w:h="16838" w:code="9"/>
      <w:pgMar w:top="1418" w:right="1418" w:bottom="1418" w:left="1559" w:header="709" w:footer="14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DEC" w:rsidRDefault="00E87DEC">
      <w:r>
        <w:separator/>
      </w:r>
    </w:p>
  </w:endnote>
  <w:endnote w:type="continuationSeparator" w:id="0">
    <w:p w:rsidR="00E87DEC" w:rsidRDefault="00E87D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0" w:type="dxa"/>
      <w:tblBorders>
        <w:top w:val="single" w:sz="4" w:space="0" w:color="auto"/>
      </w:tblBorders>
      <w:tblLayout w:type="fixed"/>
      <w:tblLook w:val="01E0"/>
    </w:tblPr>
    <w:tblGrid>
      <w:gridCol w:w="3316"/>
      <w:gridCol w:w="2489"/>
      <w:gridCol w:w="3375"/>
    </w:tblGrid>
    <w:tr w:rsidR="007C30B9" w:rsidTr="00E52DFF">
      <w:tc>
        <w:tcPr>
          <w:tcW w:w="3316" w:type="dxa"/>
          <w:shd w:val="clear" w:color="auto" w:fill="auto"/>
          <w:vAlign w:val="bottom"/>
        </w:tcPr>
        <w:p w:rsidR="007C30B9" w:rsidRDefault="007C30B9" w:rsidP="00E52DFF">
          <w:pPr>
            <w:pStyle w:val="Footer"/>
            <w:ind w:left="0"/>
          </w:pPr>
          <w:r>
            <w:t xml:space="preserve">Doc Version </w:t>
          </w:r>
          <w:r w:rsidR="000B580F">
            <w:fldChar w:fldCharType="begin"/>
          </w:r>
          <w:r>
            <w:instrText xml:space="preserve"> REF Version \h </w:instrText>
          </w:r>
          <w:r w:rsidR="000B580F">
            <w:fldChar w:fldCharType="separate"/>
          </w:r>
          <w:r>
            <w:t xml:space="preserve">Document Version: </w:t>
          </w:r>
          <w:r w:rsidRPr="008F5A5A">
            <w:rPr>
              <w:b/>
            </w:rPr>
            <w:t>1.0</w:t>
          </w:r>
          <w:r w:rsidR="000B580F">
            <w:fldChar w:fldCharType="end"/>
          </w:r>
        </w:p>
      </w:tc>
      <w:tc>
        <w:tcPr>
          <w:tcW w:w="2489" w:type="dxa"/>
          <w:shd w:val="clear" w:color="auto" w:fill="auto"/>
          <w:vAlign w:val="bottom"/>
        </w:tcPr>
        <w:p w:rsidR="007C30B9" w:rsidRDefault="007C30B9" w:rsidP="00E52DFF">
          <w:pPr>
            <w:pStyle w:val="Footer"/>
            <w:ind w:left="0"/>
            <w:jc w:val="center"/>
          </w:pPr>
        </w:p>
      </w:tc>
      <w:tc>
        <w:tcPr>
          <w:tcW w:w="3375" w:type="dxa"/>
          <w:shd w:val="clear" w:color="auto" w:fill="auto"/>
          <w:vAlign w:val="bottom"/>
        </w:tcPr>
        <w:p w:rsidR="007C30B9" w:rsidRDefault="000B580F" w:rsidP="00E52DFF">
          <w:pPr>
            <w:pStyle w:val="Footer"/>
            <w:ind w:left="0"/>
            <w:jc w:val="right"/>
          </w:pPr>
          <w:r>
            <w:fldChar w:fldCharType="begin"/>
          </w:r>
          <w:r w:rsidR="007C30B9">
            <w:instrText xml:space="preserve"> REF Additional \h </w:instrText>
          </w:r>
          <w:r>
            <w:fldChar w:fldCharType="end"/>
          </w:r>
        </w:p>
      </w:tc>
    </w:tr>
  </w:tbl>
  <w:p w:rsidR="007C30B9" w:rsidRPr="00AC292A" w:rsidRDefault="007C30B9" w:rsidP="00AC29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1" w:type="dxa"/>
      <w:tblBorders>
        <w:top w:val="single" w:sz="4" w:space="0" w:color="auto"/>
      </w:tblBorders>
      <w:tblLayout w:type="fixed"/>
      <w:tblLook w:val="01E0"/>
    </w:tblPr>
    <w:tblGrid>
      <w:gridCol w:w="3175"/>
      <w:gridCol w:w="2835"/>
      <w:gridCol w:w="3175"/>
    </w:tblGrid>
    <w:tr w:rsidR="007C30B9" w:rsidRPr="00E52DFF" w:rsidTr="009D1998">
      <w:tc>
        <w:tcPr>
          <w:tcW w:w="3175" w:type="dxa"/>
          <w:shd w:val="clear" w:color="auto" w:fill="auto"/>
          <w:vAlign w:val="bottom"/>
        </w:tcPr>
        <w:p w:rsidR="007C30B9" w:rsidRDefault="007C30B9" w:rsidP="00E52DFF">
          <w:pPr>
            <w:pStyle w:val="Footer"/>
            <w:ind w:left="0"/>
          </w:pPr>
          <w:r>
            <w:t xml:space="preserve">Doc Version </w:t>
          </w:r>
          <w:r w:rsidR="000B580F">
            <w:fldChar w:fldCharType="begin"/>
          </w:r>
          <w:r>
            <w:instrText xml:space="preserve"> REF Version \h </w:instrText>
          </w:r>
          <w:r w:rsidR="000B580F">
            <w:fldChar w:fldCharType="separate"/>
          </w:r>
          <w:r>
            <w:t xml:space="preserve">Document Version: </w:t>
          </w:r>
          <w:r w:rsidRPr="008F5A5A">
            <w:rPr>
              <w:b/>
            </w:rPr>
            <w:t>1.0</w:t>
          </w:r>
          <w:r w:rsidR="000B580F">
            <w:fldChar w:fldCharType="end"/>
          </w:r>
        </w:p>
      </w:tc>
      <w:tc>
        <w:tcPr>
          <w:tcW w:w="2835" w:type="dxa"/>
          <w:shd w:val="clear" w:color="auto" w:fill="auto"/>
          <w:vAlign w:val="bottom"/>
        </w:tcPr>
        <w:p w:rsidR="007C30B9" w:rsidRDefault="007C30B9" w:rsidP="00E52DFF">
          <w:pPr>
            <w:pStyle w:val="Footer"/>
            <w:ind w:left="0"/>
            <w:jc w:val="center"/>
          </w:pPr>
          <w:r>
            <w:rPr>
              <w:rStyle w:val="PageNumber"/>
            </w:rPr>
            <w:t xml:space="preserve">Page - </w:t>
          </w:r>
          <w:r w:rsidR="000B580F">
            <w:rPr>
              <w:rStyle w:val="PageNumber"/>
            </w:rPr>
            <w:fldChar w:fldCharType="begin"/>
          </w:r>
          <w:r>
            <w:rPr>
              <w:rStyle w:val="PageNumber"/>
            </w:rPr>
            <w:instrText xml:space="preserve"> PAGE </w:instrText>
          </w:r>
          <w:r w:rsidR="000B580F">
            <w:rPr>
              <w:rStyle w:val="PageNumber"/>
            </w:rPr>
            <w:fldChar w:fldCharType="separate"/>
          </w:r>
          <w:r w:rsidR="002D47A5">
            <w:rPr>
              <w:rStyle w:val="PageNumber"/>
              <w:noProof/>
            </w:rPr>
            <w:t>15</w:t>
          </w:r>
          <w:r w:rsidR="000B580F">
            <w:rPr>
              <w:rStyle w:val="PageNumber"/>
            </w:rPr>
            <w:fldChar w:fldCharType="end"/>
          </w:r>
        </w:p>
      </w:tc>
      <w:tc>
        <w:tcPr>
          <w:tcW w:w="3175" w:type="dxa"/>
          <w:shd w:val="clear" w:color="auto" w:fill="auto"/>
          <w:vAlign w:val="bottom"/>
        </w:tcPr>
        <w:p w:rsidR="007C30B9" w:rsidRDefault="000B580F" w:rsidP="00E52DFF">
          <w:pPr>
            <w:pStyle w:val="Footer"/>
            <w:ind w:left="0"/>
            <w:jc w:val="right"/>
          </w:pPr>
          <w:r>
            <w:fldChar w:fldCharType="begin"/>
          </w:r>
          <w:r w:rsidR="007C30B9">
            <w:instrText xml:space="preserve"> REF Additional \h </w:instrText>
          </w:r>
          <w:r>
            <w:fldChar w:fldCharType="end"/>
          </w:r>
        </w:p>
      </w:tc>
    </w:tr>
  </w:tbl>
  <w:p w:rsidR="007C30B9" w:rsidRDefault="007C30B9" w:rsidP="00137C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DEC" w:rsidRDefault="00E87DEC">
      <w:r>
        <w:separator/>
      </w:r>
    </w:p>
  </w:footnote>
  <w:footnote w:type="continuationSeparator" w:id="0">
    <w:p w:rsidR="00E87DEC" w:rsidRDefault="00E87D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B9" w:rsidRPr="009D1998" w:rsidRDefault="007C30B9" w:rsidP="009D19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Layout w:type="fixed"/>
      <w:tblLook w:val="01E0"/>
    </w:tblPr>
    <w:tblGrid>
      <w:gridCol w:w="3175"/>
      <w:gridCol w:w="2835"/>
      <w:gridCol w:w="3175"/>
    </w:tblGrid>
    <w:tr w:rsidR="007C30B9" w:rsidTr="009D1998">
      <w:tc>
        <w:tcPr>
          <w:tcW w:w="3175" w:type="dxa"/>
          <w:shd w:val="clear" w:color="auto" w:fill="auto"/>
          <w:tcMar>
            <w:left w:w="0" w:type="dxa"/>
            <w:right w:w="0" w:type="dxa"/>
          </w:tcMar>
        </w:tcPr>
        <w:p w:rsidR="007C30B9" w:rsidRDefault="000B580F" w:rsidP="007861F0">
          <w:pPr>
            <w:pStyle w:val="Header"/>
          </w:pPr>
          <w:r>
            <w:fldChar w:fldCharType="begin"/>
          </w:r>
          <w:r w:rsidR="007C30B9">
            <w:instrText xml:space="preserve"> REF Type </w:instrText>
          </w:r>
          <w:r>
            <w:fldChar w:fldCharType="end"/>
          </w:r>
        </w:p>
      </w:tc>
      <w:tc>
        <w:tcPr>
          <w:tcW w:w="2835" w:type="dxa"/>
          <w:shd w:val="clear" w:color="auto" w:fill="auto"/>
        </w:tcPr>
        <w:p w:rsidR="007C30B9" w:rsidRDefault="007C30B9" w:rsidP="009D1998">
          <w:pPr>
            <w:pStyle w:val="Header"/>
          </w:pPr>
        </w:p>
      </w:tc>
      <w:tc>
        <w:tcPr>
          <w:tcW w:w="3175" w:type="dxa"/>
          <w:shd w:val="clear" w:color="auto" w:fill="auto"/>
          <w:tcMar>
            <w:left w:w="0" w:type="dxa"/>
            <w:right w:w="0" w:type="dxa"/>
          </w:tcMar>
        </w:tcPr>
        <w:p w:rsidR="007C30B9" w:rsidRDefault="007C30B9" w:rsidP="00E52DFF">
          <w:pPr>
            <w:pStyle w:val="Header"/>
            <w:jc w:val="right"/>
          </w:pPr>
          <w:r>
            <w:rPr>
              <w:i w:val="0"/>
              <w:noProof/>
              <w:lang w:eastAsia="en-GB"/>
            </w:rPr>
            <w:drawing>
              <wp:inline distT="0" distB="0" distL="0" distR="0">
                <wp:extent cx="97155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314325"/>
                        </a:xfrm>
                        <a:prstGeom prst="rect">
                          <a:avLst/>
                        </a:prstGeom>
                        <a:noFill/>
                        <a:ln>
                          <a:noFill/>
                        </a:ln>
                      </pic:spPr>
                    </pic:pic>
                  </a:graphicData>
                </a:graphic>
              </wp:inline>
            </w:drawing>
          </w:r>
        </w:p>
      </w:tc>
    </w:tr>
    <w:tr w:rsidR="007C30B9" w:rsidTr="009D1998">
      <w:tc>
        <w:tcPr>
          <w:tcW w:w="3175" w:type="dxa"/>
          <w:shd w:val="clear" w:color="auto" w:fill="auto"/>
          <w:tcMar>
            <w:left w:w="0" w:type="dxa"/>
            <w:right w:w="0" w:type="dxa"/>
          </w:tcMar>
        </w:tcPr>
        <w:p w:rsidR="007C30B9" w:rsidRDefault="007C30B9" w:rsidP="007861F0">
          <w:pPr>
            <w:pStyle w:val="Header"/>
          </w:pPr>
        </w:p>
      </w:tc>
      <w:tc>
        <w:tcPr>
          <w:tcW w:w="2835" w:type="dxa"/>
          <w:shd w:val="clear" w:color="auto" w:fill="auto"/>
        </w:tcPr>
        <w:p w:rsidR="007C30B9" w:rsidRDefault="007C30B9" w:rsidP="00E52DFF">
          <w:pPr>
            <w:pStyle w:val="Header"/>
            <w:jc w:val="center"/>
            <w:rPr>
              <w:i w:val="0"/>
              <w:noProof/>
              <w:lang w:eastAsia="en-GB"/>
            </w:rPr>
          </w:pPr>
        </w:p>
      </w:tc>
      <w:tc>
        <w:tcPr>
          <w:tcW w:w="3175" w:type="dxa"/>
          <w:shd w:val="clear" w:color="auto" w:fill="auto"/>
          <w:tcMar>
            <w:left w:w="0" w:type="dxa"/>
            <w:right w:w="0" w:type="dxa"/>
          </w:tcMar>
        </w:tcPr>
        <w:p w:rsidR="007C30B9" w:rsidRDefault="007C30B9" w:rsidP="00E52DFF">
          <w:pPr>
            <w:pStyle w:val="Header"/>
            <w:jc w:val="right"/>
          </w:pPr>
        </w:p>
      </w:tc>
    </w:tr>
  </w:tbl>
  <w:p w:rsidR="007C30B9" w:rsidRDefault="007C30B9" w:rsidP="00ED3D7B">
    <w:pPr>
      <w:pStyle w:val="Header"/>
    </w:pP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B023D"/>
    <w:multiLevelType w:val="singleLevel"/>
    <w:tmpl w:val="93F4A0A8"/>
    <w:lvl w:ilvl="0">
      <w:start w:val="1"/>
      <w:numFmt w:val="bullet"/>
      <w:pStyle w:val="BulletRound"/>
      <w:lvlText w:val="●"/>
      <w:lvlJc w:val="left"/>
      <w:pPr>
        <w:tabs>
          <w:tab w:val="num" w:pos="360"/>
        </w:tabs>
        <w:ind w:left="360" w:hanging="360"/>
      </w:pPr>
      <w:rPr>
        <w:rFonts w:ascii="Times New Roman" w:hAnsi="Times New Roman" w:cs="Times New Roman" w:hint="default"/>
      </w:rPr>
    </w:lvl>
  </w:abstractNum>
  <w:abstractNum w:abstractNumId="1">
    <w:nsid w:val="273A05C3"/>
    <w:multiLevelType w:val="singleLevel"/>
    <w:tmpl w:val="689C81B4"/>
    <w:lvl w:ilvl="0">
      <w:start w:val="1"/>
      <w:numFmt w:val="bullet"/>
      <w:lvlText w:val=""/>
      <w:lvlJc w:val="left"/>
      <w:pPr>
        <w:tabs>
          <w:tab w:val="num" w:pos="360"/>
        </w:tabs>
        <w:ind w:left="360" w:hanging="360"/>
      </w:pPr>
      <w:rPr>
        <w:rFonts w:ascii="Wingdings" w:hAnsi="Wingdings" w:hint="default"/>
      </w:rPr>
    </w:lvl>
  </w:abstractNum>
  <w:abstractNum w:abstractNumId="2">
    <w:nsid w:val="36EF31A4"/>
    <w:multiLevelType w:val="hybridMultilevel"/>
    <w:tmpl w:val="C6427C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379A54D4"/>
    <w:multiLevelType w:val="hybridMultilevel"/>
    <w:tmpl w:val="FA702B12"/>
    <w:lvl w:ilvl="0" w:tplc="0809000F">
      <w:start w:val="1"/>
      <w:numFmt w:val="decimal"/>
      <w:lvlText w:val="%1."/>
      <w:lvlJc w:val="left"/>
      <w:pPr>
        <w:ind w:left="1462" w:hanging="360"/>
      </w:pPr>
    </w:lvl>
    <w:lvl w:ilvl="1" w:tplc="08090019" w:tentative="1">
      <w:start w:val="1"/>
      <w:numFmt w:val="lowerLetter"/>
      <w:lvlText w:val="%2."/>
      <w:lvlJc w:val="left"/>
      <w:pPr>
        <w:ind w:left="2182" w:hanging="360"/>
      </w:pPr>
    </w:lvl>
    <w:lvl w:ilvl="2" w:tplc="0809001B" w:tentative="1">
      <w:start w:val="1"/>
      <w:numFmt w:val="lowerRoman"/>
      <w:lvlText w:val="%3."/>
      <w:lvlJc w:val="right"/>
      <w:pPr>
        <w:ind w:left="2902" w:hanging="180"/>
      </w:pPr>
    </w:lvl>
    <w:lvl w:ilvl="3" w:tplc="0809000F" w:tentative="1">
      <w:start w:val="1"/>
      <w:numFmt w:val="decimal"/>
      <w:lvlText w:val="%4."/>
      <w:lvlJc w:val="left"/>
      <w:pPr>
        <w:ind w:left="3622" w:hanging="360"/>
      </w:pPr>
    </w:lvl>
    <w:lvl w:ilvl="4" w:tplc="08090019" w:tentative="1">
      <w:start w:val="1"/>
      <w:numFmt w:val="lowerLetter"/>
      <w:lvlText w:val="%5."/>
      <w:lvlJc w:val="left"/>
      <w:pPr>
        <w:ind w:left="4342" w:hanging="360"/>
      </w:pPr>
    </w:lvl>
    <w:lvl w:ilvl="5" w:tplc="0809001B" w:tentative="1">
      <w:start w:val="1"/>
      <w:numFmt w:val="lowerRoman"/>
      <w:lvlText w:val="%6."/>
      <w:lvlJc w:val="right"/>
      <w:pPr>
        <w:ind w:left="5062" w:hanging="180"/>
      </w:pPr>
    </w:lvl>
    <w:lvl w:ilvl="6" w:tplc="0809000F" w:tentative="1">
      <w:start w:val="1"/>
      <w:numFmt w:val="decimal"/>
      <w:lvlText w:val="%7."/>
      <w:lvlJc w:val="left"/>
      <w:pPr>
        <w:ind w:left="5782" w:hanging="360"/>
      </w:pPr>
    </w:lvl>
    <w:lvl w:ilvl="7" w:tplc="08090019" w:tentative="1">
      <w:start w:val="1"/>
      <w:numFmt w:val="lowerLetter"/>
      <w:lvlText w:val="%8."/>
      <w:lvlJc w:val="left"/>
      <w:pPr>
        <w:ind w:left="6502" w:hanging="360"/>
      </w:pPr>
    </w:lvl>
    <w:lvl w:ilvl="8" w:tplc="0809001B" w:tentative="1">
      <w:start w:val="1"/>
      <w:numFmt w:val="lowerRoman"/>
      <w:lvlText w:val="%9."/>
      <w:lvlJc w:val="right"/>
      <w:pPr>
        <w:ind w:left="7222" w:hanging="180"/>
      </w:pPr>
    </w:lvl>
  </w:abstractNum>
  <w:abstractNum w:abstractNumId="4">
    <w:nsid w:val="3CA37159"/>
    <w:multiLevelType w:val="hybridMultilevel"/>
    <w:tmpl w:val="5862354A"/>
    <w:lvl w:ilvl="0" w:tplc="F320C23E">
      <w:start w:val="1"/>
      <w:numFmt w:val="decimal"/>
      <w:pStyle w:val="BulletNumberedTable"/>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413C5EE2"/>
    <w:multiLevelType w:val="hybridMultilevel"/>
    <w:tmpl w:val="81623316"/>
    <w:lvl w:ilvl="0" w:tplc="0809000F">
      <w:start w:val="1"/>
      <w:numFmt w:val="decimal"/>
      <w:lvlText w:val="%1."/>
      <w:lvlJc w:val="left"/>
      <w:pPr>
        <w:ind w:left="1102" w:hanging="360"/>
      </w:pPr>
    </w:lvl>
    <w:lvl w:ilvl="1" w:tplc="08090019" w:tentative="1">
      <w:start w:val="1"/>
      <w:numFmt w:val="lowerLetter"/>
      <w:lvlText w:val="%2."/>
      <w:lvlJc w:val="left"/>
      <w:pPr>
        <w:ind w:left="1822" w:hanging="360"/>
      </w:pPr>
    </w:lvl>
    <w:lvl w:ilvl="2" w:tplc="0809001B" w:tentative="1">
      <w:start w:val="1"/>
      <w:numFmt w:val="lowerRoman"/>
      <w:lvlText w:val="%3."/>
      <w:lvlJc w:val="right"/>
      <w:pPr>
        <w:ind w:left="2542" w:hanging="180"/>
      </w:pPr>
    </w:lvl>
    <w:lvl w:ilvl="3" w:tplc="0809000F" w:tentative="1">
      <w:start w:val="1"/>
      <w:numFmt w:val="decimal"/>
      <w:lvlText w:val="%4."/>
      <w:lvlJc w:val="left"/>
      <w:pPr>
        <w:ind w:left="3262" w:hanging="360"/>
      </w:pPr>
    </w:lvl>
    <w:lvl w:ilvl="4" w:tplc="08090019" w:tentative="1">
      <w:start w:val="1"/>
      <w:numFmt w:val="lowerLetter"/>
      <w:lvlText w:val="%5."/>
      <w:lvlJc w:val="left"/>
      <w:pPr>
        <w:ind w:left="3982" w:hanging="360"/>
      </w:pPr>
    </w:lvl>
    <w:lvl w:ilvl="5" w:tplc="0809001B" w:tentative="1">
      <w:start w:val="1"/>
      <w:numFmt w:val="lowerRoman"/>
      <w:lvlText w:val="%6."/>
      <w:lvlJc w:val="right"/>
      <w:pPr>
        <w:ind w:left="4702" w:hanging="180"/>
      </w:pPr>
    </w:lvl>
    <w:lvl w:ilvl="6" w:tplc="0809000F" w:tentative="1">
      <w:start w:val="1"/>
      <w:numFmt w:val="decimal"/>
      <w:lvlText w:val="%7."/>
      <w:lvlJc w:val="left"/>
      <w:pPr>
        <w:ind w:left="5422" w:hanging="360"/>
      </w:pPr>
    </w:lvl>
    <w:lvl w:ilvl="7" w:tplc="08090019" w:tentative="1">
      <w:start w:val="1"/>
      <w:numFmt w:val="lowerLetter"/>
      <w:lvlText w:val="%8."/>
      <w:lvlJc w:val="left"/>
      <w:pPr>
        <w:ind w:left="6142" w:hanging="360"/>
      </w:pPr>
    </w:lvl>
    <w:lvl w:ilvl="8" w:tplc="0809001B" w:tentative="1">
      <w:start w:val="1"/>
      <w:numFmt w:val="lowerRoman"/>
      <w:lvlText w:val="%9."/>
      <w:lvlJc w:val="right"/>
      <w:pPr>
        <w:ind w:left="6862" w:hanging="180"/>
      </w:pPr>
    </w:lvl>
  </w:abstractNum>
  <w:abstractNum w:abstractNumId="6">
    <w:nsid w:val="4A7F3E81"/>
    <w:multiLevelType w:val="singleLevel"/>
    <w:tmpl w:val="3A10E830"/>
    <w:lvl w:ilvl="0">
      <w:start w:val="1"/>
      <w:numFmt w:val="lowerLetter"/>
      <w:pStyle w:val="BulletLettered"/>
      <w:lvlText w:val="%1."/>
      <w:lvlJc w:val="left"/>
      <w:pPr>
        <w:tabs>
          <w:tab w:val="num" w:pos="360"/>
        </w:tabs>
        <w:ind w:left="360" w:hanging="360"/>
      </w:pPr>
      <w:rPr>
        <w:rFonts w:hint="default"/>
      </w:rPr>
    </w:lvl>
  </w:abstractNum>
  <w:abstractNum w:abstractNumId="7">
    <w:nsid w:val="4FDA2732"/>
    <w:multiLevelType w:val="hybridMultilevel"/>
    <w:tmpl w:val="BBD460D2"/>
    <w:lvl w:ilvl="0" w:tplc="6602F020">
      <w:start w:val="1"/>
      <w:numFmt w:val="bullet"/>
      <w:pStyle w:val="BulletSquare"/>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5A6FEF"/>
    <w:multiLevelType w:val="hybridMultilevel"/>
    <w:tmpl w:val="1BB4235C"/>
    <w:lvl w:ilvl="0" w:tplc="06F0A036">
      <w:start w:val="1"/>
      <w:numFmt w:val="decimal"/>
      <w:pStyle w:val="BulletNumber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12D5448"/>
    <w:multiLevelType w:val="singleLevel"/>
    <w:tmpl w:val="ACA81B4A"/>
    <w:lvl w:ilvl="0">
      <w:start w:val="1"/>
      <w:numFmt w:val="bullet"/>
      <w:pStyle w:val="BulletTick"/>
      <w:lvlText w:val=""/>
      <w:lvlJc w:val="left"/>
      <w:pPr>
        <w:tabs>
          <w:tab w:val="num" w:pos="360"/>
        </w:tabs>
        <w:ind w:left="360" w:hanging="360"/>
      </w:pPr>
      <w:rPr>
        <w:rFonts w:ascii="Wingdings" w:hAnsi="Wingdings" w:hint="default"/>
      </w:rPr>
    </w:lvl>
  </w:abstractNum>
  <w:abstractNum w:abstractNumId="10">
    <w:nsid w:val="622B5970"/>
    <w:multiLevelType w:val="hybridMultilevel"/>
    <w:tmpl w:val="8E166BAC"/>
    <w:lvl w:ilvl="0" w:tplc="B81CB18C">
      <w:start w:val="1"/>
      <w:numFmt w:val="bullet"/>
      <w:pStyle w:val="BulletRoundTable"/>
      <w:lvlText w:val="●"/>
      <w:lvlJc w:val="left"/>
      <w:pPr>
        <w:tabs>
          <w:tab w:val="num" w:pos="360"/>
        </w:tabs>
        <w:ind w:left="360" w:hanging="360"/>
      </w:pPr>
      <w:rPr>
        <w:rFonts w:ascii="Times New Roman" w:hAnsi="Times New Roman" w:cs="Times New Roman"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3142F4A"/>
    <w:multiLevelType w:val="hybridMultilevel"/>
    <w:tmpl w:val="DA6AB3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3926F8"/>
    <w:multiLevelType w:val="singleLevel"/>
    <w:tmpl w:val="36A237F4"/>
    <w:lvl w:ilvl="0">
      <w:start w:val="1"/>
      <w:numFmt w:val="bullet"/>
      <w:lvlText w:val="●"/>
      <w:lvlJc w:val="left"/>
      <w:pPr>
        <w:tabs>
          <w:tab w:val="num" w:pos="1800"/>
        </w:tabs>
        <w:ind w:left="1800" w:hanging="360"/>
      </w:pPr>
      <w:rPr>
        <w:rFonts w:ascii="Times New Roman" w:hAnsi="Times New Roman" w:cs="Times New Roman" w:hint="default"/>
      </w:rPr>
    </w:lvl>
  </w:abstractNum>
  <w:abstractNum w:abstractNumId="13">
    <w:nsid w:val="6A394CAD"/>
    <w:multiLevelType w:val="hybridMultilevel"/>
    <w:tmpl w:val="739C9F3E"/>
    <w:lvl w:ilvl="0" w:tplc="0809000F">
      <w:start w:val="1"/>
      <w:numFmt w:val="decimal"/>
      <w:lvlText w:val="%1."/>
      <w:lvlJc w:val="left"/>
      <w:pPr>
        <w:ind w:left="-1058" w:hanging="360"/>
      </w:pPr>
    </w:lvl>
    <w:lvl w:ilvl="1" w:tplc="08090019">
      <w:start w:val="1"/>
      <w:numFmt w:val="lowerLetter"/>
      <w:lvlText w:val="%2."/>
      <w:lvlJc w:val="left"/>
      <w:pPr>
        <w:ind w:left="-338" w:hanging="360"/>
      </w:pPr>
    </w:lvl>
    <w:lvl w:ilvl="2" w:tplc="0809001B">
      <w:start w:val="1"/>
      <w:numFmt w:val="lowerRoman"/>
      <w:lvlText w:val="%3."/>
      <w:lvlJc w:val="right"/>
      <w:pPr>
        <w:ind w:left="382" w:hanging="180"/>
      </w:pPr>
    </w:lvl>
    <w:lvl w:ilvl="3" w:tplc="0809000F">
      <w:start w:val="1"/>
      <w:numFmt w:val="decimal"/>
      <w:lvlText w:val="%4."/>
      <w:lvlJc w:val="left"/>
      <w:pPr>
        <w:ind w:left="1102" w:hanging="360"/>
      </w:pPr>
    </w:lvl>
    <w:lvl w:ilvl="4" w:tplc="08090019">
      <w:start w:val="1"/>
      <w:numFmt w:val="lowerLetter"/>
      <w:lvlText w:val="%5."/>
      <w:lvlJc w:val="left"/>
      <w:pPr>
        <w:ind w:left="1822" w:hanging="360"/>
      </w:pPr>
    </w:lvl>
    <w:lvl w:ilvl="5" w:tplc="0809001B">
      <w:start w:val="1"/>
      <w:numFmt w:val="lowerRoman"/>
      <w:lvlText w:val="%6."/>
      <w:lvlJc w:val="right"/>
      <w:pPr>
        <w:ind w:left="2542" w:hanging="180"/>
      </w:pPr>
    </w:lvl>
    <w:lvl w:ilvl="6" w:tplc="0809000F">
      <w:start w:val="1"/>
      <w:numFmt w:val="decimal"/>
      <w:lvlText w:val="%7."/>
      <w:lvlJc w:val="left"/>
      <w:pPr>
        <w:ind w:left="3262" w:hanging="360"/>
      </w:pPr>
    </w:lvl>
    <w:lvl w:ilvl="7" w:tplc="08090019">
      <w:start w:val="1"/>
      <w:numFmt w:val="lowerLetter"/>
      <w:lvlText w:val="%8."/>
      <w:lvlJc w:val="left"/>
      <w:pPr>
        <w:ind w:left="3982" w:hanging="360"/>
      </w:pPr>
    </w:lvl>
    <w:lvl w:ilvl="8" w:tplc="0809001B">
      <w:start w:val="1"/>
      <w:numFmt w:val="lowerRoman"/>
      <w:lvlText w:val="%9."/>
      <w:lvlJc w:val="right"/>
      <w:pPr>
        <w:ind w:left="4702" w:hanging="180"/>
      </w:pPr>
    </w:lvl>
  </w:abstractNum>
  <w:abstractNum w:abstractNumId="14">
    <w:nsid w:val="705009EA"/>
    <w:multiLevelType w:val="hybridMultilevel"/>
    <w:tmpl w:val="AE8CE7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755E620D"/>
    <w:multiLevelType w:val="singleLevel"/>
    <w:tmpl w:val="B478D948"/>
    <w:lvl w:ilvl="0">
      <w:start w:val="1"/>
      <w:numFmt w:val="bullet"/>
      <w:pStyle w:val="BulletBomb"/>
      <w:lvlText w:val=""/>
      <w:lvlJc w:val="left"/>
      <w:pPr>
        <w:tabs>
          <w:tab w:val="num" w:pos="360"/>
        </w:tabs>
        <w:ind w:left="360" w:hanging="360"/>
      </w:pPr>
      <w:rPr>
        <w:rFonts w:ascii="Wingdings" w:hAnsi="Wingdings" w:hint="default"/>
      </w:rPr>
    </w:lvl>
  </w:abstractNum>
  <w:abstractNum w:abstractNumId="16">
    <w:nsid w:val="79685B14"/>
    <w:multiLevelType w:val="hybridMultilevel"/>
    <w:tmpl w:val="B1D48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0"/>
  </w:num>
  <w:num w:numId="3">
    <w:abstractNumId w:val="6"/>
  </w:num>
  <w:num w:numId="4">
    <w:abstractNumId w:val="12"/>
  </w:num>
  <w:num w:numId="5">
    <w:abstractNumId w:val="1"/>
  </w:num>
  <w:num w:numId="6">
    <w:abstractNumId w:val="9"/>
  </w:num>
  <w:num w:numId="7">
    <w:abstractNumId w:val="15"/>
  </w:num>
  <w:num w:numId="8">
    <w:abstractNumId w:val="6"/>
  </w:num>
  <w:num w:numId="9">
    <w:abstractNumId w:val="0"/>
  </w:num>
  <w:num w:numId="10">
    <w:abstractNumId w:val="12"/>
  </w:num>
  <w:num w:numId="11">
    <w:abstractNumId w:val="1"/>
  </w:num>
  <w:num w:numId="12">
    <w:abstractNumId w:val="9"/>
  </w:num>
  <w:num w:numId="13">
    <w:abstractNumId w:val="10"/>
  </w:num>
  <w:num w:numId="14">
    <w:abstractNumId w:val="0"/>
  </w:num>
  <w:num w:numId="15">
    <w:abstractNumId w:val="16"/>
  </w:num>
  <w:num w:numId="16">
    <w:abstractNumId w:val="11"/>
  </w:num>
  <w:num w:numId="17">
    <w:abstractNumId w:val="8"/>
  </w:num>
  <w:num w:numId="18">
    <w:abstractNumId w:val="15"/>
  </w:num>
  <w:num w:numId="19">
    <w:abstractNumId w:val="6"/>
  </w:num>
  <w:num w:numId="20">
    <w:abstractNumId w:val="8"/>
  </w:num>
  <w:num w:numId="21">
    <w:abstractNumId w:val="10"/>
  </w:num>
  <w:num w:numId="22">
    <w:abstractNumId w:val="0"/>
  </w:num>
  <w:num w:numId="23">
    <w:abstractNumId w:val="7"/>
  </w:num>
  <w:num w:numId="24">
    <w:abstractNumId w:val="9"/>
  </w:num>
  <w:num w:numId="25">
    <w:abstractNumId w:val="4"/>
  </w:num>
  <w:num w:numId="26">
    <w:abstractNumId w:val="1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5"/>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001"/>
  <w:trackRevisions/>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8F5A5A"/>
    <w:rsid w:val="00001BFB"/>
    <w:rsid w:val="00002285"/>
    <w:rsid w:val="00005DAE"/>
    <w:rsid w:val="00017141"/>
    <w:rsid w:val="00020352"/>
    <w:rsid w:val="00027CDC"/>
    <w:rsid w:val="00033449"/>
    <w:rsid w:val="00033A84"/>
    <w:rsid w:val="00051170"/>
    <w:rsid w:val="00066915"/>
    <w:rsid w:val="00070312"/>
    <w:rsid w:val="000730A6"/>
    <w:rsid w:val="00076ADE"/>
    <w:rsid w:val="00080E0D"/>
    <w:rsid w:val="00084308"/>
    <w:rsid w:val="000A5771"/>
    <w:rsid w:val="000B580F"/>
    <w:rsid w:val="000C6852"/>
    <w:rsid w:val="000E1DE5"/>
    <w:rsid w:val="000F4CC8"/>
    <w:rsid w:val="00104D30"/>
    <w:rsid w:val="00117DF1"/>
    <w:rsid w:val="00137C83"/>
    <w:rsid w:val="00184F20"/>
    <w:rsid w:val="00197135"/>
    <w:rsid w:val="001B0B9E"/>
    <w:rsid w:val="001B783B"/>
    <w:rsid w:val="00214799"/>
    <w:rsid w:val="00220551"/>
    <w:rsid w:val="00242BA4"/>
    <w:rsid w:val="00250C51"/>
    <w:rsid w:val="00276143"/>
    <w:rsid w:val="00280C60"/>
    <w:rsid w:val="002D47A5"/>
    <w:rsid w:val="002D65B3"/>
    <w:rsid w:val="00302200"/>
    <w:rsid w:val="0031539F"/>
    <w:rsid w:val="00327900"/>
    <w:rsid w:val="003431E0"/>
    <w:rsid w:val="00344FE8"/>
    <w:rsid w:val="0035202E"/>
    <w:rsid w:val="003565C2"/>
    <w:rsid w:val="00365E79"/>
    <w:rsid w:val="003A263E"/>
    <w:rsid w:val="003A5CFD"/>
    <w:rsid w:val="003B3BDF"/>
    <w:rsid w:val="003B4009"/>
    <w:rsid w:val="003B5B04"/>
    <w:rsid w:val="003C1B7A"/>
    <w:rsid w:val="003C4AEA"/>
    <w:rsid w:val="003D1158"/>
    <w:rsid w:val="003D2A17"/>
    <w:rsid w:val="003D56C5"/>
    <w:rsid w:val="00410B26"/>
    <w:rsid w:val="00416A7C"/>
    <w:rsid w:val="00430F18"/>
    <w:rsid w:val="0044313C"/>
    <w:rsid w:val="00456B0B"/>
    <w:rsid w:val="00473996"/>
    <w:rsid w:val="004B1A97"/>
    <w:rsid w:val="004B245A"/>
    <w:rsid w:val="004B616B"/>
    <w:rsid w:val="004E18BF"/>
    <w:rsid w:val="005329A2"/>
    <w:rsid w:val="0058455B"/>
    <w:rsid w:val="005955CE"/>
    <w:rsid w:val="005A0A22"/>
    <w:rsid w:val="005C446F"/>
    <w:rsid w:val="005D6AFB"/>
    <w:rsid w:val="005D780F"/>
    <w:rsid w:val="005E72F0"/>
    <w:rsid w:val="006648A4"/>
    <w:rsid w:val="00672894"/>
    <w:rsid w:val="00683FA4"/>
    <w:rsid w:val="00685890"/>
    <w:rsid w:val="006A28B8"/>
    <w:rsid w:val="006F4F3A"/>
    <w:rsid w:val="007007BD"/>
    <w:rsid w:val="00712F9E"/>
    <w:rsid w:val="0071453D"/>
    <w:rsid w:val="00714C67"/>
    <w:rsid w:val="00715614"/>
    <w:rsid w:val="00720B98"/>
    <w:rsid w:val="0072343B"/>
    <w:rsid w:val="00743392"/>
    <w:rsid w:val="007466A5"/>
    <w:rsid w:val="00760E77"/>
    <w:rsid w:val="007800DC"/>
    <w:rsid w:val="007861F0"/>
    <w:rsid w:val="00787B57"/>
    <w:rsid w:val="007913AA"/>
    <w:rsid w:val="007C2730"/>
    <w:rsid w:val="007C30B9"/>
    <w:rsid w:val="007C43AE"/>
    <w:rsid w:val="007C5246"/>
    <w:rsid w:val="007E2116"/>
    <w:rsid w:val="00821B8F"/>
    <w:rsid w:val="00827178"/>
    <w:rsid w:val="008277DB"/>
    <w:rsid w:val="00836720"/>
    <w:rsid w:val="00861D87"/>
    <w:rsid w:val="00863F35"/>
    <w:rsid w:val="00867424"/>
    <w:rsid w:val="00867859"/>
    <w:rsid w:val="0089167D"/>
    <w:rsid w:val="00895110"/>
    <w:rsid w:val="008C62C6"/>
    <w:rsid w:val="008D68B2"/>
    <w:rsid w:val="008E7BC7"/>
    <w:rsid w:val="008F4B73"/>
    <w:rsid w:val="008F5A5A"/>
    <w:rsid w:val="00914771"/>
    <w:rsid w:val="009268C9"/>
    <w:rsid w:val="00951330"/>
    <w:rsid w:val="009649C1"/>
    <w:rsid w:val="009732C7"/>
    <w:rsid w:val="009858B8"/>
    <w:rsid w:val="009C29D6"/>
    <w:rsid w:val="009D03EC"/>
    <w:rsid w:val="009D0B5E"/>
    <w:rsid w:val="009D1998"/>
    <w:rsid w:val="009D5368"/>
    <w:rsid w:val="009D5DFF"/>
    <w:rsid w:val="009E4561"/>
    <w:rsid w:val="009F7BEA"/>
    <w:rsid w:val="00A006DF"/>
    <w:rsid w:val="00A06B5E"/>
    <w:rsid w:val="00A42756"/>
    <w:rsid w:val="00A64080"/>
    <w:rsid w:val="00A82300"/>
    <w:rsid w:val="00A96802"/>
    <w:rsid w:val="00AC292A"/>
    <w:rsid w:val="00AD6F1A"/>
    <w:rsid w:val="00AF72A0"/>
    <w:rsid w:val="00B1445E"/>
    <w:rsid w:val="00B21F11"/>
    <w:rsid w:val="00B234A5"/>
    <w:rsid w:val="00B24B28"/>
    <w:rsid w:val="00B31557"/>
    <w:rsid w:val="00B36413"/>
    <w:rsid w:val="00B426FC"/>
    <w:rsid w:val="00B65579"/>
    <w:rsid w:val="00B67F09"/>
    <w:rsid w:val="00B73141"/>
    <w:rsid w:val="00B83047"/>
    <w:rsid w:val="00BC782E"/>
    <w:rsid w:val="00BE627A"/>
    <w:rsid w:val="00C0182E"/>
    <w:rsid w:val="00C04A9E"/>
    <w:rsid w:val="00C05B6E"/>
    <w:rsid w:val="00C35746"/>
    <w:rsid w:val="00C509C1"/>
    <w:rsid w:val="00C516DC"/>
    <w:rsid w:val="00C71F23"/>
    <w:rsid w:val="00C803C5"/>
    <w:rsid w:val="00CA58D0"/>
    <w:rsid w:val="00CB183D"/>
    <w:rsid w:val="00CB6ACE"/>
    <w:rsid w:val="00CC129E"/>
    <w:rsid w:val="00CC2055"/>
    <w:rsid w:val="00CD4E9B"/>
    <w:rsid w:val="00D03AEB"/>
    <w:rsid w:val="00D100CE"/>
    <w:rsid w:val="00D125CC"/>
    <w:rsid w:val="00D209BE"/>
    <w:rsid w:val="00D359C6"/>
    <w:rsid w:val="00D71EDF"/>
    <w:rsid w:val="00D84178"/>
    <w:rsid w:val="00D91E0D"/>
    <w:rsid w:val="00DA0AC2"/>
    <w:rsid w:val="00DA4F7A"/>
    <w:rsid w:val="00DF7BA4"/>
    <w:rsid w:val="00E12AF0"/>
    <w:rsid w:val="00E24669"/>
    <w:rsid w:val="00E26112"/>
    <w:rsid w:val="00E41C50"/>
    <w:rsid w:val="00E46111"/>
    <w:rsid w:val="00E52534"/>
    <w:rsid w:val="00E52DFF"/>
    <w:rsid w:val="00E5317C"/>
    <w:rsid w:val="00E54413"/>
    <w:rsid w:val="00E70CF0"/>
    <w:rsid w:val="00E851C1"/>
    <w:rsid w:val="00E8695A"/>
    <w:rsid w:val="00E87DEC"/>
    <w:rsid w:val="00E97DA3"/>
    <w:rsid w:val="00E97EEE"/>
    <w:rsid w:val="00EB4EEE"/>
    <w:rsid w:val="00EB6957"/>
    <w:rsid w:val="00ED3D7B"/>
    <w:rsid w:val="00EE691B"/>
    <w:rsid w:val="00F05AD7"/>
    <w:rsid w:val="00F0790F"/>
    <w:rsid w:val="00F110A6"/>
    <w:rsid w:val="00F37702"/>
    <w:rsid w:val="00F43F4D"/>
    <w:rsid w:val="00F630D9"/>
    <w:rsid w:val="00F65C42"/>
    <w:rsid w:val="00FB58AF"/>
    <w:rsid w:val="00FD1FF9"/>
    <w:rsid w:val="00FE29EA"/>
    <w:rsid w:val="00FE3B0A"/>
    <w:rsid w:val="00FE4F13"/>
    <w:rsid w:val="00FE5F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45E"/>
    <w:pPr>
      <w:spacing w:after="180"/>
    </w:pPr>
    <w:rPr>
      <w:rFonts w:ascii="Verdana" w:hAnsi="Verdana"/>
      <w:sz w:val="18"/>
      <w:szCs w:val="24"/>
      <w:lang w:eastAsia="en-US"/>
    </w:rPr>
  </w:style>
  <w:style w:type="paragraph" w:styleId="Heading1">
    <w:name w:val="heading 1"/>
    <w:basedOn w:val="Normal"/>
    <w:next w:val="Normal"/>
    <w:qFormat/>
    <w:rsid w:val="009E4561"/>
    <w:pPr>
      <w:keepNext/>
      <w:pageBreakBefore/>
      <w:pBdr>
        <w:top w:val="single" w:sz="4" w:space="1" w:color="00549F"/>
        <w:left w:val="single" w:sz="4" w:space="4" w:color="00549F"/>
        <w:bottom w:val="single" w:sz="4" w:space="1" w:color="00549F"/>
        <w:right w:val="single" w:sz="4" w:space="4" w:color="00549F"/>
      </w:pBdr>
      <w:shd w:val="clear" w:color="auto" w:fill="00549F"/>
      <w:spacing w:after="360"/>
      <w:ind w:left="-1418"/>
      <w:outlineLvl w:val="0"/>
    </w:pPr>
    <w:rPr>
      <w:b/>
      <w:color w:val="FFFFFF"/>
      <w:sz w:val="32"/>
      <w:szCs w:val="32"/>
    </w:rPr>
  </w:style>
  <w:style w:type="paragraph" w:styleId="Heading2">
    <w:name w:val="heading 2"/>
    <w:basedOn w:val="Normal"/>
    <w:next w:val="Normal"/>
    <w:qFormat/>
    <w:rsid w:val="00E12AF0"/>
    <w:pPr>
      <w:widowControl w:val="0"/>
      <w:spacing w:before="120" w:after="120"/>
      <w:ind w:left="-1418"/>
      <w:outlineLvl w:val="1"/>
    </w:pPr>
    <w:rPr>
      <w:rFonts w:cs="Arial"/>
      <w:b/>
      <w:color w:val="00549F"/>
      <w:sz w:val="28"/>
      <w:szCs w:val="20"/>
      <w:shd w:val="clear" w:color="auto" w:fill="DCE1F0"/>
    </w:rPr>
  </w:style>
  <w:style w:type="paragraph" w:styleId="Heading3">
    <w:name w:val="heading 3"/>
    <w:basedOn w:val="Heading2"/>
    <w:next w:val="Normal"/>
    <w:qFormat/>
    <w:rsid w:val="004B1A97"/>
    <w:pPr>
      <w:ind w:left="-680"/>
      <w:outlineLvl w:val="2"/>
    </w:pPr>
    <w:rPr>
      <w:sz w:val="22"/>
      <w:szCs w:val="22"/>
    </w:rPr>
  </w:style>
  <w:style w:type="paragraph" w:styleId="Heading4">
    <w:name w:val="heading 4"/>
    <w:basedOn w:val="Heading3"/>
    <w:next w:val="Normal"/>
    <w:qFormat/>
    <w:rsid w:val="004B1A97"/>
    <w:pPr>
      <w:ind w:left="0"/>
      <w:outlineLvl w:val="3"/>
    </w:pPr>
    <w:rPr>
      <w:shd w:val="clear" w:color="auto" w:fill="auto"/>
    </w:rPr>
  </w:style>
  <w:style w:type="paragraph" w:styleId="Heading5">
    <w:name w:val="heading 5"/>
    <w:basedOn w:val="Normal"/>
    <w:next w:val="Normal"/>
    <w:qFormat/>
    <w:rsid w:val="00685890"/>
    <w:pPr>
      <w:keepNext/>
      <w:spacing w:before="200" w:after="120"/>
      <w:outlineLvl w:val="4"/>
    </w:pPr>
    <w:rPr>
      <w:b/>
      <w:bCs/>
      <w:i/>
      <w:color w:val="00549F"/>
      <w:szCs w:val="18"/>
    </w:rPr>
  </w:style>
  <w:style w:type="paragraph" w:styleId="Heading6">
    <w:name w:val="heading 6"/>
    <w:basedOn w:val="Normal"/>
    <w:next w:val="Normal"/>
    <w:qFormat/>
    <w:rsid w:val="00685890"/>
    <w:pPr>
      <w:spacing w:before="200" w:after="120"/>
      <w:outlineLvl w:val="5"/>
    </w:pPr>
    <w:rPr>
      <w:bCs/>
      <w:i/>
      <w:color w:val="00549F"/>
      <w:szCs w:val="18"/>
    </w:rPr>
  </w:style>
  <w:style w:type="paragraph" w:styleId="Heading7">
    <w:name w:val="heading 7"/>
    <w:aliases w:val="DocType"/>
    <w:basedOn w:val="Normal"/>
    <w:next w:val="Normal"/>
    <w:qFormat/>
    <w:rsid w:val="00685890"/>
    <w:pPr>
      <w:spacing w:after="0"/>
      <w:outlineLvl w:val="6"/>
    </w:pPr>
    <w:rPr>
      <w:b/>
      <w:color w:val="00549F"/>
      <w:sz w:val="28"/>
      <w:szCs w:val="28"/>
    </w:rPr>
  </w:style>
  <w:style w:type="paragraph" w:styleId="Heading8">
    <w:name w:val="heading 8"/>
    <w:aliases w:val="DocTitle"/>
    <w:basedOn w:val="Normal"/>
    <w:next w:val="Normal"/>
    <w:qFormat/>
    <w:rsid w:val="009E4561"/>
    <w:pPr>
      <w:pBdr>
        <w:top w:val="single" w:sz="4" w:space="1" w:color="00549F"/>
        <w:left w:val="single" w:sz="4" w:space="4" w:color="00549F"/>
        <w:bottom w:val="single" w:sz="4" w:space="1" w:color="00549F"/>
        <w:right w:val="single" w:sz="4" w:space="4" w:color="00549F"/>
      </w:pBdr>
      <w:shd w:val="clear" w:color="auto" w:fill="00549F"/>
      <w:spacing w:after="0"/>
      <w:outlineLvl w:val="7"/>
    </w:pPr>
    <w:rPr>
      <w:b/>
      <w:iCs/>
      <w:color w:val="FFFFFF"/>
      <w:sz w:val="36"/>
      <w:szCs w:val="36"/>
    </w:rPr>
  </w:style>
  <w:style w:type="paragraph" w:styleId="Heading9">
    <w:name w:val="heading 9"/>
    <w:aliases w:val="DocAdditional"/>
    <w:basedOn w:val="Normal"/>
    <w:next w:val="Normal"/>
    <w:qFormat/>
    <w:rsid w:val="00276143"/>
    <w:pPr>
      <w:spacing w:after="0"/>
      <w:outlineLvl w:val="8"/>
    </w:pPr>
    <w:rPr>
      <w:rFonts w:cs="Arial"/>
      <w:b/>
      <w:color w:val="00549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next w:val="Normal"/>
    <w:rsid w:val="00FE29EA"/>
    <w:pPr>
      <w:pBdr>
        <w:top w:val="single" w:sz="4" w:space="1" w:color="00549F"/>
      </w:pBdr>
      <w:spacing w:after="0"/>
      <w:ind w:left="-1418"/>
    </w:pPr>
    <w:rPr>
      <w:sz w:val="8"/>
      <w:szCs w:val="20"/>
    </w:rPr>
  </w:style>
  <w:style w:type="paragraph" w:customStyle="1" w:styleId="TableHeading">
    <w:name w:val="Table Heading"/>
    <w:basedOn w:val="Normal"/>
    <w:rsid w:val="00D84178"/>
    <w:pPr>
      <w:spacing w:before="60" w:after="60"/>
      <w:contextualSpacing/>
    </w:pPr>
    <w:rPr>
      <w:b/>
      <w:color w:val="00549F"/>
      <w:szCs w:val="18"/>
    </w:rPr>
  </w:style>
  <w:style w:type="paragraph" w:customStyle="1" w:styleId="TableText">
    <w:name w:val="Table Text"/>
    <w:basedOn w:val="Normal"/>
    <w:rsid w:val="00D84178"/>
    <w:pPr>
      <w:spacing w:before="40" w:after="40"/>
      <w:contextualSpacing/>
    </w:pPr>
    <w:rPr>
      <w:szCs w:val="20"/>
    </w:rPr>
  </w:style>
  <w:style w:type="paragraph" w:styleId="TOC3">
    <w:name w:val="toc 3"/>
    <w:basedOn w:val="Normal"/>
    <w:next w:val="Normal"/>
    <w:semiHidden/>
    <w:rsid w:val="000B580F"/>
    <w:pPr>
      <w:spacing w:after="0"/>
      <w:ind w:left="1008"/>
    </w:pPr>
    <w:rPr>
      <w:szCs w:val="20"/>
    </w:rPr>
  </w:style>
  <w:style w:type="paragraph" w:styleId="TOC2">
    <w:name w:val="toc 2"/>
    <w:basedOn w:val="Normal"/>
    <w:next w:val="Normal"/>
    <w:uiPriority w:val="39"/>
    <w:rsid w:val="000B580F"/>
    <w:pPr>
      <w:spacing w:before="120" w:after="0"/>
      <w:ind w:left="288"/>
    </w:pPr>
    <w:rPr>
      <w:szCs w:val="20"/>
    </w:rPr>
  </w:style>
  <w:style w:type="paragraph" w:styleId="TOC1">
    <w:name w:val="toc 1"/>
    <w:basedOn w:val="Normal"/>
    <w:next w:val="Normal"/>
    <w:uiPriority w:val="39"/>
    <w:rsid w:val="000B580F"/>
    <w:pPr>
      <w:spacing w:before="360" w:after="0"/>
      <w:ind w:right="720"/>
    </w:pPr>
    <w:rPr>
      <w:b/>
      <w:sz w:val="20"/>
      <w:szCs w:val="20"/>
    </w:rPr>
  </w:style>
  <w:style w:type="character" w:styleId="Hyperlink">
    <w:name w:val="Hyperlink"/>
    <w:uiPriority w:val="99"/>
    <w:rsid w:val="000B580F"/>
    <w:rPr>
      <w:color w:val="0000FF"/>
      <w:u w:val="single"/>
    </w:rPr>
  </w:style>
  <w:style w:type="paragraph" w:styleId="Header">
    <w:name w:val="header"/>
    <w:basedOn w:val="Normal"/>
    <w:rsid w:val="00005DAE"/>
    <w:pPr>
      <w:tabs>
        <w:tab w:val="left" w:pos="0"/>
        <w:tab w:val="center" w:pos="4536"/>
        <w:tab w:val="right" w:pos="7655"/>
      </w:tabs>
    </w:pPr>
    <w:rPr>
      <w:i/>
      <w:sz w:val="16"/>
    </w:rPr>
  </w:style>
  <w:style w:type="paragraph" w:styleId="Footer">
    <w:name w:val="footer"/>
    <w:basedOn w:val="Normal"/>
    <w:rsid w:val="000F4CC8"/>
    <w:pPr>
      <w:tabs>
        <w:tab w:val="left" w:pos="0"/>
        <w:tab w:val="center" w:pos="3402"/>
        <w:tab w:val="right" w:pos="7655"/>
      </w:tabs>
      <w:spacing w:before="160" w:after="20"/>
      <w:ind w:left="-1418"/>
    </w:pPr>
    <w:rPr>
      <w:i/>
      <w:sz w:val="16"/>
    </w:rPr>
  </w:style>
  <w:style w:type="character" w:styleId="PageNumber">
    <w:name w:val="page number"/>
    <w:basedOn w:val="DefaultParagraphFont"/>
    <w:rsid w:val="000B580F"/>
  </w:style>
  <w:style w:type="character" w:styleId="FollowedHyperlink">
    <w:name w:val="FollowedHyperlink"/>
    <w:rsid w:val="000B580F"/>
    <w:rPr>
      <w:color w:val="800080"/>
      <w:u w:val="single"/>
    </w:rPr>
  </w:style>
  <w:style w:type="paragraph" w:customStyle="1" w:styleId="Wide">
    <w:name w:val="Wide"/>
    <w:basedOn w:val="Normal"/>
    <w:next w:val="Normal"/>
    <w:rsid w:val="00D91E0D"/>
    <w:pPr>
      <w:ind w:left="-1418"/>
    </w:pPr>
  </w:style>
  <w:style w:type="paragraph" w:customStyle="1" w:styleId="BulletBomb">
    <w:name w:val="Bullet Bomb"/>
    <w:basedOn w:val="Normal"/>
    <w:rsid w:val="00D91E0D"/>
    <w:pPr>
      <w:numPr>
        <w:numId w:val="18"/>
      </w:numPr>
      <w:spacing w:after="120"/>
    </w:pPr>
    <w:rPr>
      <w:szCs w:val="20"/>
    </w:rPr>
  </w:style>
  <w:style w:type="paragraph" w:customStyle="1" w:styleId="BulletNumbered">
    <w:name w:val="Bullet Numbered"/>
    <w:basedOn w:val="Normal"/>
    <w:rsid w:val="00D91E0D"/>
    <w:pPr>
      <w:numPr>
        <w:numId w:val="20"/>
      </w:numPr>
      <w:spacing w:after="120"/>
    </w:pPr>
    <w:rPr>
      <w:szCs w:val="20"/>
    </w:rPr>
  </w:style>
  <w:style w:type="paragraph" w:customStyle="1" w:styleId="BulletLettered">
    <w:name w:val="Bullet Lettered"/>
    <w:basedOn w:val="Normal"/>
    <w:rsid w:val="00D91E0D"/>
    <w:pPr>
      <w:numPr>
        <w:numId w:val="19"/>
      </w:numPr>
      <w:spacing w:after="120"/>
    </w:pPr>
    <w:rPr>
      <w:szCs w:val="20"/>
    </w:rPr>
  </w:style>
  <w:style w:type="paragraph" w:customStyle="1" w:styleId="BulletRound">
    <w:name w:val="Bullet Round"/>
    <w:basedOn w:val="Normal"/>
    <w:rsid w:val="00D91E0D"/>
    <w:pPr>
      <w:numPr>
        <w:numId w:val="22"/>
      </w:numPr>
      <w:spacing w:after="120"/>
    </w:pPr>
    <w:rPr>
      <w:szCs w:val="20"/>
    </w:rPr>
  </w:style>
  <w:style w:type="paragraph" w:customStyle="1" w:styleId="BulletSquare">
    <w:name w:val="Bullet Square"/>
    <w:basedOn w:val="Normal"/>
    <w:rsid w:val="00D91E0D"/>
    <w:pPr>
      <w:numPr>
        <w:numId w:val="23"/>
      </w:numPr>
      <w:spacing w:after="120"/>
    </w:pPr>
    <w:rPr>
      <w:szCs w:val="20"/>
    </w:rPr>
  </w:style>
  <w:style w:type="paragraph" w:customStyle="1" w:styleId="BulletTick">
    <w:name w:val="Bullet Tick"/>
    <w:basedOn w:val="Normal"/>
    <w:rsid w:val="00D91E0D"/>
    <w:pPr>
      <w:numPr>
        <w:numId w:val="24"/>
      </w:numPr>
      <w:spacing w:after="120"/>
    </w:pPr>
    <w:rPr>
      <w:szCs w:val="20"/>
    </w:rPr>
  </w:style>
  <w:style w:type="paragraph" w:customStyle="1" w:styleId="BulletRoundTable">
    <w:name w:val="Bullet Round Table"/>
    <w:basedOn w:val="BulletNumberedTable"/>
    <w:rsid w:val="00473996"/>
    <w:pPr>
      <w:numPr>
        <w:numId w:val="26"/>
      </w:numPr>
    </w:pPr>
  </w:style>
  <w:style w:type="paragraph" w:customStyle="1" w:styleId="EmphasisOrange">
    <w:name w:val="EmphasisOrange"/>
    <w:basedOn w:val="Normal"/>
    <w:rsid w:val="00B73141"/>
    <w:pPr>
      <w:keepLines/>
      <w:pBdr>
        <w:top w:val="single" w:sz="4" w:space="3" w:color="FFE687"/>
        <w:left w:val="single" w:sz="4" w:space="3" w:color="FFE687"/>
        <w:bottom w:val="single" w:sz="4" w:space="3" w:color="FFE687"/>
        <w:right w:val="single" w:sz="4" w:space="3" w:color="FFE687"/>
      </w:pBdr>
      <w:shd w:val="clear" w:color="auto" w:fill="FFE687"/>
      <w:spacing w:after="200"/>
    </w:pPr>
    <w:rPr>
      <w:color w:val="5F2D91"/>
      <w:szCs w:val="18"/>
    </w:rPr>
  </w:style>
  <w:style w:type="paragraph" w:styleId="TOC4">
    <w:name w:val="toc 4"/>
    <w:basedOn w:val="Normal"/>
    <w:next w:val="Normal"/>
    <w:semiHidden/>
    <w:rsid w:val="000B580F"/>
    <w:pPr>
      <w:spacing w:after="0"/>
    </w:pPr>
  </w:style>
  <w:style w:type="paragraph" w:styleId="TOC5">
    <w:name w:val="toc 5"/>
    <w:basedOn w:val="Normal"/>
    <w:next w:val="Normal"/>
    <w:semiHidden/>
    <w:rsid w:val="000B580F"/>
    <w:pPr>
      <w:spacing w:after="0"/>
      <w:ind w:left="1872"/>
    </w:pPr>
  </w:style>
  <w:style w:type="paragraph" w:styleId="TOC6">
    <w:name w:val="toc 6"/>
    <w:basedOn w:val="Normal"/>
    <w:next w:val="Normal"/>
    <w:semiHidden/>
    <w:rsid w:val="000B580F"/>
    <w:pPr>
      <w:spacing w:after="0"/>
      <w:ind w:left="2160"/>
    </w:pPr>
  </w:style>
  <w:style w:type="paragraph" w:customStyle="1" w:styleId="HeadingGroup">
    <w:name w:val="Heading Group"/>
    <w:basedOn w:val="Normal"/>
    <w:next w:val="Normal"/>
    <w:rsid w:val="000B580F"/>
    <w:pPr>
      <w:pageBreakBefore/>
      <w:pBdr>
        <w:top w:val="single" w:sz="18" w:space="18" w:color="auto"/>
        <w:bottom w:val="single" w:sz="6" w:space="18" w:color="auto"/>
      </w:pBdr>
      <w:spacing w:before="4800" w:after="240"/>
      <w:jc w:val="center"/>
    </w:pPr>
    <w:rPr>
      <w:rFonts w:ascii="Times New Roman" w:hAnsi="Times New Roman"/>
      <w:b/>
      <w:sz w:val="48"/>
    </w:rPr>
  </w:style>
  <w:style w:type="paragraph" w:customStyle="1" w:styleId="BulletNumberedTable">
    <w:name w:val="Bullet Numbered Table"/>
    <w:basedOn w:val="Normal"/>
    <w:rsid w:val="00473996"/>
    <w:pPr>
      <w:numPr>
        <w:numId w:val="25"/>
      </w:numPr>
      <w:spacing w:before="60" w:after="60"/>
    </w:pPr>
  </w:style>
  <w:style w:type="character" w:customStyle="1" w:styleId="CodeChar">
    <w:name w:val="Code Char"/>
    <w:rsid w:val="000B580F"/>
    <w:rPr>
      <w:rFonts w:ascii="Courier New" w:hAnsi="Courier New" w:cs="Courier New"/>
      <w:sz w:val="20"/>
    </w:rPr>
  </w:style>
  <w:style w:type="paragraph" w:customStyle="1" w:styleId="CodePara">
    <w:name w:val="Code Para"/>
    <w:basedOn w:val="Normal"/>
    <w:rsid w:val="000B580F"/>
    <w:pPr>
      <w:spacing w:after="0"/>
    </w:pPr>
    <w:rPr>
      <w:rFonts w:ascii="Courier New" w:hAnsi="Courier New" w:cs="Courier New"/>
      <w:sz w:val="20"/>
    </w:rPr>
  </w:style>
  <w:style w:type="table" w:styleId="TableGrid">
    <w:name w:val="Table Grid"/>
    <w:basedOn w:val="TableNormal"/>
    <w:rsid w:val="00D91E0D"/>
    <w:pPr>
      <w:spacing w:after="1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mphasis2">
    <w:name w:val="Emphasis2"/>
    <w:basedOn w:val="Normal"/>
    <w:rsid w:val="00E12AF0"/>
    <w:pPr>
      <w:keepLines/>
      <w:pBdr>
        <w:top w:val="single" w:sz="4" w:space="3" w:color="FFE687"/>
        <w:left w:val="single" w:sz="4" w:space="3" w:color="FFE687"/>
        <w:bottom w:val="single" w:sz="4" w:space="3" w:color="FFE687"/>
        <w:right w:val="single" w:sz="4" w:space="3" w:color="FFE687"/>
      </w:pBdr>
      <w:shd w:val="clear" w:color="auto" w:fill="FFF0A5"/>
      <w:spacing w:after="200"/>
    </w:pPr>
    <w:rPr>
      <w:color w:val="00549F"/>
      <w:szCs w:val="18"/>
    </w:rPr>
  </w:style>
  <w:style w:type="paragraph" w:customStyle="1" w:styleId="Emphasis1">
    <w:name w:val="Emphasis1"/>
    <w:basedOn w:val="Emphasis2"/>
    <w:rsid w:val="00E12AF0"/>
    <w:pPr>
      <w:pBdr>
        <w:top w:val="single" w:sz="4" w:space="3" w:color="EBE6F0"/>
        <w:left w:val="single" w:sz="4" w:space="3" w:color="EBE6F0"/>
        <w:bottom w:val="single" w:sz="4" w:space="3" w:color="EBE6F0"/>
        <w:right w:val="single" w:sz="4" w:space="3" w:color="EBE6F0"/>
      </w:pBdr>
      <w:shd w:val="clear" w:color="auto" w:fill="DCE1F0"/>
    </w:pPr>
  </w:style>
  <w:style w:type="paragraph" w:customStyle="1" w:styleId="Emphasis2Wide">
    <w:name w:val="Emphasis2 Wide"/>
    <w:basedOn w:val="Emphasis2"/>
    <w:rsid w:val="003C1B7A"/>
    <w:pPr>
      <w:ind w:left="-1418"/>
    </w:pPr>
  </w:style>
  <w:style w:type="paragraph" w:customStyle="1" w:styleId="Header2">
    <w:name w:val="Header2"/>
    <w:basedOn w:val="Header"/>
    <w:rsid w:val="00327900"/>
    <w:pPr>
      <w:tabs>
        <w:tab w:val="clear" w:pos="7655"/>
        <w:tab w:val="right" w:pos="9072"/>
      </w:tabs>
    </w:pPr>
  </w:style>
  <w:style w:type="paragraph" w:customStyle="1" w:styleId="Emphasis1Wide">
    <w:name w:val="Emphasis1 Wide"/>
    <w:basedOn w:val="Emphasis1"/>
    <w:rsid w:val="00712F9E"/>
    <w:pPr>
      <w:ind w:left="-1418"/>
    </w:pPr>
  </w:style>
  <w:style w:type="paragraph" w:customStyle="1" w:styleId="Footer2">
    <w:name w:val="Footer2"/>
    <w:basedOn w:val="Footer"/>
    <w:rsid w:val="000F4CC8"/>
    <w:pPr>
      <w:tabs>
        <w:tab w:val="clear" w:pos="7655"/>
        <w:tab w:val="right" w:pos="9072"/>
      </w:tabs>
      <w:ind w:left="0"/>
    </w:pPr>
  </w:style>
  <w:style w:type="paragraph" w:customStyle="1" w:styleId="EmphasisOrangeWide">
    <w:name w:val="EmphasisOrangeWide"/>
    <w:basedOn w:val="EmphasisOrange"/>
    <w:rsid w:val="00B73141"/>
    <w:pPr>
      <w:ind w:left="-1418"/>
    </w:pPr>
  </w:style>
  <w:style w:type="paragraph" w:customStyle="1" w:styleId="EmphasisPurple">
    <w:name w:val="EmphasisPurple"/>
    <w:basedOn w:val="EmphasisOrange"/>
    <w:rsid w:val="00B73141"/>
    <w:pPr>
      <w:pBdr>
        <w:top w:val="single" w:sz="4" w:space="3" w:color="EBE6F0"/>
        <w:left w:val="single" w:sz="4" w:space="3" w:color="EBE6F0"/>
        <w:bottom w:val="single" w:sz="4" w:space="3" w:color="EBE6F0"/>
        <w:right w:val="single" w:sz="4" w:space="3" w:color="EBE6F0"/>
      </w:pBdr>
      <w:shd w:val="clear" w:color="auto" w:fill="EBE6F0"/>
    </w:pPr>
  </w:style>
  <w:style w:type="paragraph" w:customStyle="1" w:styleId="EmphasisPurpleWide">
    <w:name w:val="EmphasisPurpleWide"/>
    <w:basedOn w:val="EmphasisPurple"/>
    <w:rsid w:val="00B73141"/>
    <w:pPr>
      <w:ind w:left="-1418"/>
    </w:pPr>
  </w:style>
  <w:style w:type="paragraph" w:styleId="BalloonText">
    <w:name w:val="Balloon Text"/>
    <w:basedOn w:val="Normal"/>
    <w:link w:val="BalloonTextChar"/>
    <w:rsid w:val="003B5B04"/>
    <w:pPr>
      <w:spacing w:after="0"/>
    </w:pPr>
    <w:rPr>
      <w:rFonts w:ascii="Tahoma" w:hAnsi="Tahoma" w:cs="Tahoma"/>
      <w:sz w:val="16"/>
      <w:szCs w:val="16"/>
    </w:rPr>
  </w:style>
  <w:style w:type="character" w:customStyle="1" w:styleId="BalloonTextChar">
    <w:name w:val="Balloon Text Char"/>
    <w:basedOn w:val="DefaultParagraphFont"/>
    <w:link w:val="BalloonText"/>
    <w:rsid w:val="003B5B04"/>
    <w:rPr>
      <w:rFonts w:ascii="Tahoma" w:hAnsi="Tahoma" w:cs="Tahoma"/>
      <w:sz w:val="16"/>
      <w:szCs w:val="16"/>
      <w:lang w:eastAsia="en-US"/>
    </w:rPr>
  </w:style>
  <w:style w:type="character" w:styleId="Strong">
    <w:name w:val="Strong"/>
    <w:basedOn w:val="DefaultParagraphFont"/>
    <w:qFormat/>
    <w:rsid w:val="00280C60"/>
    <w:rPr>
      <w:b/>
      <w:bCs/>
    </w:rPr>
  </w:style>
  <w:style w:type="paragraph" w:styleId="ListParagraph">
    <w:name w:val="List Paragraph"/>
    <w:basedOn w:val="Normal"/>
    <w:uiPriority w:val="34"/>
    <w:qFormat/>
    <w:rsid w:val="005329A2"/>
    <w:pPr>
      <w:spacing w:after="0"/>
      <w:ind w:left="720"/>
    </w:pPr>
    <w:rPr>
      <w:rFonts w:ascii="Calibri" w:eastAsiaTheme="minorHAns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45E"/>
    <w:pPr>
      <w:spacing w:after="180"/>
    </w:pPr>
    <w:rPr>
      <w:rFonts w:ascii="Verdana" w:hAnsi="Verdana"/>
      <w:sz w:val="18"/>
      <w:szCs w:val="24"/>
      <w:lang w:eastAsia="en-US"/>
    </w:rPr>
  </w:style>
  <w:style w:type="paragraph" w:styleId="Heading1">
    <w:name w:val="heading 1"/>
    <w:basedOn w:val="Normal"/>
    <w:next w:val="Normal"/>
    <w:qFormat/>
    <w:rsid w:val="009E4561"/>
    <w:pPr>
      <w:keepNext/>
      <w:pageBreakBefore/>
      <w:pBdr>
        <w:top w:val="single" w:sz="4" w:space="1" w:color="00549F"/>
        <w:left w:val="single" w:sz="4" w:space="4" w:color="00549F"/>
        <w:bottom w:val="single" w:sz="4" w:space="1" w:color="00549F"/>
        <w:right w:val="single" w:sz="4" w:space="4" w:color="00549F"/>
      </w:pBdr>
      <w:shd w:val="clear" w:color="auto" w:fill="00549F"/>
      <w:spacing w:after="360"/>
      <w:ind w:left="-1418"/>
      <w:outlineLvl w:val="0"/>
    </w:pPr>
    <w:rPr>
      <w:b/>
      <w:color w:val="FFFFFF"/>
      <w:sz w:val="32"/>
      <w:szCs w:val="32"/>
    </w:rPr>
  </w:style>
  <w:style w:type="paragraph" w:styleId="Heading2">
    <w:name w:val="heading 2"/>
    <w:basedOn w:val="Normal"/>
    <w:next w:val="Normal"/>
    <w:qFormat/>
    <w:rsid w:val="00E12AF0"/>
    <w:pPr>
      <w:widowControl w:val="0"/>
      <w:spacing w:before="120" w:after="120"/>
      <w:ind w:left="-1418"/>
      <w:outlineLvl w:val="1"/>
    </w:pPr>
    <w:rPr>
      <w:rFonts w:cs="Arial"/>
      <w:b/>
      <w:color w:val="00549F"/>
      <w:sz w:val="28"/>
      <w:szCs w:val="20"/>
      <w:shd w:val="clear" w:color="auto" w:fill="DCE1F0"/>
    </w:rPr>
  </w:style>
  <w:style w:type="paragraph" w:styleId="Heading3">
    <w:name w:val="heading 3"/>
    <w:basedOn w:val="Heading2"/>
    <w:next w:val="Normal"/>
    <w:qFormat/>
    <w:rsid w:val="004B1A97"/>
    <w:pPr>
      <w:ind w:left="-680"/>
      <w:outlineLvl w:val="2"/>
    </w:pPr>
    <w:rPr>
      <w:sz w:val="22"/>
      <w:szCs w:val="22"/>
    </w:rPr>
  </w:style>
  <w:style w:type="paragraph" w:styleId="Heading4">
    <w:name w:val="heading 4"/>
    <w:basedOn w:val="Heading3"/>
    <w:next w:val="Normal"/>
    <w:qFormat/>
    <w:rsid w:val="004B1A97"/>
    <w:pPr>
      <w:ind w:left="0"/>
      <w:outlineLvl w:val="3"/>
    </w:pPr>
    <w:rPr>
      <w:shd w:val="clear" w:color="auto" w:fill="auto"/>
    </w:rPr>
  </w:style>
  <w:style w:type="paragraph" w:styleId="Heading5">
    <w:name w:val="heading 5"/>
    <w:basedOn w:val="Normal"/>
    <w:next w:val="Normal"/>
    <w:qFormat/>
    <w:rsid w:val="00685890"/>
    <w:pPr>
      <w:keepNext/>
      <w:spacing w:before="200" w:after="120"/>
      <w:outlineLvl w:val="4"/>
    </w:pPr>
    <w:rPr>
      <w:b/>
      <w:bCs/>
      <w:i/>
      <w:color w:val="00549F"/>
      <w:szCs w:val="18"/>
    </w:rPr>
  </w:style>
  <w:style w:type="paragraph" w:styleId="Heading6">
    <w:name w:val="heading 6"/>
    <w:basedOn w:val="Normal"/>
    <w:next w:val="Normal"/>
    <w:qFormat/>
    <w:rsid w:val="00685890"/>
    <w:pPr>
      <w:spacing w:before="200" w:after="120"/>
      <w:outlineLvl w:val="5"/>
    </w:pPr>
    <w:rPr>
      <w:bCs/>
      <w:i/>
      <w:color w:val="00549F"/>
      <w:szCs w:val="18"/>
    </w:rPr>
  </w:style>
  <w:style w:type="paragraph" w:styleId="Heading7">
    <w:name w:val="heading 7"/>
    <w:aliases w:val="DocType"/>
    <w:basedOn w:val="Normal"/>
    <w:next w:val="Normal"/>
    <w:qFormat/>
    <w:rsid w:val="00685890"/>
    <w:pPr>
      <w:spacing w:after="0"/>
      <w:outlineLvl w:val="6"/>
    </w:pPr>
    <w:rPr>
      <w:b/>
      <w:color w:val="00549F"/>
      <w:sz w:val="28"/>
      <w:szCs w:val="28"/>
    </w:rPr>
  </w:style>
  <w:style w:type="paragraph" w:styleId="Heading8">
    <w:name w:val="heading 8"/>
    <w:aliases w:val="DocTitle"/>
    <w:basedOn w:val="Normal"/>
    <w:next w:val="Normal"/>
    <w:qFormat/>
    <w:rsid w:val="009E4561"/>
    <w:pPr>
      <w:pBdr>
        <w:top w:val="single" w:sz="4" w:space="1" w:color="00549F"/>
        <w:left w:val="single" w:sz="4" w:space="4" w:color="00549F"/>
        <w:bottom w:val="single" w:sz="4" w:space="1" w:color="00549F"/>
        <w:right w:val="single" w:sz="4" w:space="4" w:color="00549F"/>
      </w:pBdr>
      <w:shd w:val="clear" w:color="auto" w:fill="00549F"/>
      <w:spacing w:after="0"/>
      <w:outlineLvl w:val="7"/>
    </w:pPr>
    <w:rPr>
      <w:b/>
      <w:iCs/>
      <w:color w:val="FFFFFF"/>
      <w:sz w:val="36"/>
      <w:szCs w:val="36"/>
    </w:rPr>
  </w:style>
  <w:style w:type="paragraph" w:styleId="Heading9">
    <w:name w:val="heading 9"/>
    <w:aliases w:val="DocAdditional"/>
    <w:basedOn w:val="Normal"/>
    <w:next w:val="Normal"/>
    <w:qFormat/>
    <w:rsid w:val="00276143"/>
    <w:pPr>
      <w:spacing w:after="0"/>
      <w:outlineLvl w:val="8"/>
    </w:pPr>
    <w:rPr>
      <w:rFonts w:cs="Arial"/>
      <w:b/>
      <w:color w:val="00549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next w:val="Normal"/>
    <w:rsid w:val="00FE29EA"/>
    <w:pPr>
      <w:pBdr>
        <w:top w:val="single" w:sz="4" w:space="1" w:color="00549F"/>
      </w:pBdr>
      <w:spacing w:after="0"/>
      <w:ind w:left="-1418"/>
    </w:pPr>
    <w:rPr>
      <w:sz w:val="8"/>
      <w:szCs w:val="20"/>
    </w:rPr>
  </w:style>
  <w:style w:type="paragraph" w:customStyle="1" w:styleId="TableHeading">
    <w:name w:val="Table Heading"/>
    <w:basedOn w:val="Normal"/>
    <w:rsid w:val="00D84178"/>
    <w:pPr>
      <w:spacing w:before="60" w:after="60"/>
      <w:contextualSpacing/>
    </w:pPr>
    <w:rPr>
      <w:b/>
      <w:color w:val="00549F"/>
      <w:szCs w:val="18"/>
    </w:rPr>
  </w:style>
  <w:style w:type="paragraph" w:customStyle="1" w:styleId="TableText">
    <w:name w:val="Table Text"/>
    <w:basedOn w:val="Normal"/>
    <w:rsid w:val="00D84178"/>
    <w:pPr>
      <w:spacing w:before="40" w:after="40"/>
      <w:contextualSpacing/>
    </w:pPr>
    <w:rPr>
      <w:szCs w:val="20"/>
    </w:rPr>
  </w:style>
  <w:style w:type="paragraph" w:styleId="TOC3">
    <w:name w:val="toc 3"/>
    <w:basedOn w:val="Normal"/>
    <w:next w:val="Normal"/>
    <w:semiHidden/>
    <w:pPr>
      <w:spacing w:after="0"/>
      <w:ind w:left="1008"/>
    </w:pPr>
    <w:rPr>
      <w:szCs w:val="20"/>
    </w:rPr>
  </w:style>
  <w:style w:type="paragraph" w:styleId="TOC2">
    <w:name w:val="toc 2"/>
    <w:basedOn w:val="Normal"/>
    <w:next w:val="Normal"/>
    <w:uiPriority w:val="39"/>
    <w:pPr>
      <w:spacing w:before="120" w:after="0"/>
      <w:ind w:left="288"/>
    </w:pPr>
    <w:rPr>
      <w:szCs w:val="20"/>
    </w:rPr>
  </w:style>
  <w:style w:type="paragraph" w:styleId="TOC1">
    <w:name w:val="toc 1"/>
    <w:basedOn w:val="Normal"/>
    <w:next w:val="Normal"/>
    <w:uiPriority w:val="39"/>
    <w:pPr>
      <w:spacing w:before="360" w:after="0"/>
      <w:ind w:right="720"/>
    </w:pPr>
    <w:rPr>
      <w:b/>
      <w:sz w:val="20"/>
      <w:szCs w:val="20"/>
    </w:rPr>
  </w:style>
  <w:style w:type="character" w:styleId="Hyperlink">
    <w:name w:val="Hyperlink"/>
    <w:uiPriority w:val="99"/>
    <w:rPr>
      <w:color w:val="0000FF"/>
      <w:u w:val="single"/>
    </w:rPr>
  </w:style>
  <w:style w:type="paragraph" w:styleId="Header">
    <w:name w:val="header"/>
    <w:basedOn w:val="Normal"/>
    <w:rsid w:val="00005DAE"/>
    <w:pPr>
      <w:tabs>
        <w:tab w:val="left" w:pos="0"/>
        <w:tab w:val="center" w:pos="4536"/>
        <w:tab w:val="right" w:pos="7655"/>
      </w:tabs>
    </w:pPr>
    <w:rPr>
      <w:i/>
      <w:sz w:val="16"/>
    </w:rPr>
  </w:style>
  <w:style w:type="paragraph" w:styleId="Footer">
    <w:name w:val="footer"/>
    <w:basedOn w:val="Normal"/>
    <w:rsid w:val="000F4CC8"/>
    <w:pPr>
      <w:tabs>
        <w:tab w:val="left" w:pos="0"/>
        <w:tab w:val="center" w:pos="3402"/>
        <w:tab w:val="right" w:pos="7655"/>
      </w:tabs>
      <w:spacing w:before="160" w:after="20"/>
      <w:ind w:left="-1418"/>
    </w:pPr>
    <w:rPr>
      <w:i/>
      <w:sz w:val="16"/>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Wide">
    <w:name w:val="Wide"/>
    <w:basedOn w:val="Normal"/>
    <w:next w:val="Normal"/>
    <w:rsid w:val="00D91E0D"/>
    <w:pPr>
      <w:ind w:left="-1418"/>
    </w:pPr>
  </w:style>
  <w:style w:type="paragraph" w:customStyle="1" w:styleId="BulletBomb">
    <w:name w:val="Bullet Bomb"/>
    <w:basedOn w:val="Normal"/>
    <w:rsid w:val="00D91E0D"/>
    <w:pPr>
      <w:numPr>
        <w:numId w:val="18"/>
      </w:numPr>
      <w:spacing w:after="120"/>
    </w:pPr>
    <w:rPr>
      <w:szCs w:val="20"/>
    </w:rPr>
  </w:style>
  <w:style w:type="paragraph" w:customStyle="1" w:styleId="BulletNumbered">
    <w:name w:val="Bullet Numbered"/>
    <w:basedOn w:val="Normal"/>
    <w:rsid w:val="00D91E0D"/>
    <w:pPr>
      <w:numPr>
        <w:numId w:val="20"/>
      </w:numPr>
      <w:spacing w:after="120"/>
    </w:pPr>
    <w:rPr>
      <w:szCs w:val="20"/>
    </w:rPr>
  </w:style>
  <w:style w:type="paragraph" w:customStyle="1" w:styleId="BulletLettered">
    <w:name w:val="Bullet Lettered"/>
    <w:basedOn w:val="Normal"/>
    <w:rsid w:val="00D91E0D"/>
    <w:pPr>
      <w:numPr>
        <w:numId w:val="19"/>
      </w:numPr>
      <w:spacing w:after="120"/>
    </w:pPr>
    <w:rPr>
      <w:szCs w:val="20"/>
    </w:rPr>
  </w:style>
  <w:style w:type="paragraph" w:customStyle="1" w:styleId="BulletRound">
    <w:name w:val="Bullet Round"/>
    <w:basedOn w:val="Normal"/>
    <w:rsid w:val="00D91E0D"/>
    <w:pPr>
      <w:numPr>
        <w:numId w:val="22"/>
      </w:numPr>
      <w:spacing w:after="120"/>
    </w:pPr>
    <w:rPr>
      <w:szCs w:val="20"/>
    </w:rPr>
  </w:style>
  <w:style w:type="paragraph" w:customStyle="1" w:styleId="BulletSquare">
    <w:name w:val="Bullet Square"/>
    <w:basedOn w:val="Normal"/>
    <w:rsid w:val="00D91E0D"/>
    <w:pPr>
      <w:numPr>
        <w:numId w:val="23"/>
      </w:numPr>
      <w:spacing w:after="120"/>
    </w:pPr>
    <w:rPr>
      <w:szCs w:val="20"/>
    </w:rPr>
  </w:style>
  <w:style w:type="paragraph" w:customStyle="1" w:styleId="BulletTick">
    <w:name w:val="Bullet Tick"/>
    <w:basedOn w:val="Normal"/>
    <w:rsid w:val="00D91E0D"/>
    <w:pPr>
      <w:numPr>
        <w:numId w:val="24"/>
      </w:numPr>
      <w:spacing w:after="120"/>
    </w:pPr>
    <w:rPr>
      <w:szCs w:val="20"/>
    </w:rPr>
  </w:style>
  <w:style w:type="paragraph" w:customStyle="1" w:styleId="BulletRoundTable">
    <w:name w:val="Bullet Round Table"/>
    <w:basedOn w:val="BulletNumberedTable"/>
    <w:rsid w:val="00473996"/>
    <w:pPr>
      <w:numPr>
        <w:numId w:val="26"/>
      </w:numPr>
    </w:pPr>
  </w:style>
  <w:style w:type="paragraph" w:customStyle="1" w:styleId="EmphasisOrange">
    <w:name w:val="EmphasisOrange"/>
    <w:basedOn w:val="Normal"/>
    <w:rsid w:val="00B73141"/>
    <w:pPr>
      <w:keepLines/>
      <w:pBdr>
        <w:top w:val="single" w:sz="4" w:space="3" w:color="FFE687"/>
        <w:left w:val="single" w:sz="4" w:space="3" w:color="FFE687"/>
        <w:bottom w:val="single" w:sz="4" w:space="3" w:color="FFE687"/>
        <w:right w:val="single" w:sz="4" w:space="3" w:color="FFE687"/>
      </w:pBdr>
      <w:shd w:val="clear" w:color="auto" w:fill="FFE687"/>
      <w:spacing w:after="200"/>
    </w:pPr>
    <w:rPr>
      <w:color w:val="5F2D91"/>
      <w:szCs w:val="18"/>
    </w:rPr>
  </w:style>
  <w:style w:type="paragraph" w:styleId="TOC4">
    <w:name w:val="toc 4"/>
    <w:basedOn w:val="Normal"/>
    <w:next w:val="Normal"/>
    <w:semiHidden/>
    <w:pPr>
      <w:spacing w:after="0"/>
    </w:pPr>
  </w:style>
  <w:style w:type="paragraph" w:styleId="TOC5">
    <w:name w:val="toc 5"/>
    <w:basedOn w:val="Normal"/>
    <w:next w:val="Normal"/>
    <w:semiHidden/>
    <w:pPr>
      <w:spacing w:after="0"/>
      <w:ind w:left="1872"/>
    </w:pPr>
  </w:style>
  <w:style w:type="paragraph" w:styleId="TOC6">
    <w:name w:val="toc 6"/>
    <w:basedOn w:val="Normal"/>
    <w:next w:val="Normal"/>
    <w:semiHidden/>
    <w:pPr>
      <w:spacing w:after="0"/>
      <w:ind w:left="2160"/>
    </w:pPr>
  </w:style>
  <w:style w:type="paragraph" w:customStyle="1" w:styleId="HeadingGroup">
    <w:name w:val="Heading Group"/>
    <w:basedOn w:val="Normal"/>
    <w:next w:val="Normal"/>
    <w:pPr>
      <w:pageBreakBefore/>
      <w:pBdr>
        <w:top w:val="single" w:sz="18" w:space="18" w:color="auto"/>
        <w:bottom w:val="single" w:sz="6" w:space="18" w:color="auto"/>
      </w:pBdr>
      <w:spacing w:before="4800" w:after="240"/>
      <w:jc w:val="center"/>
    </w:pPr>
    <w:rPr>
      <w:rFonts w:ascii="Times New Roman" w:hAnsi="Times New Roman"/>
      <w:b/>
      <w:sz w:val="48"/>
    </w:rPr>
  </w:style>
  <w:style w:type="paragraph" w:customStyle="1" w:styleId="BulletNumberedTable">
    <w:name w:val="Bullet Numbered Table"/>
    <w:basedOn w:val="Normal"/>
    <w:rsid w:val="00473996"/>
    <w:pPr>
      <w:numPr>
        <w:numId w:val="25"/>
      </w:numPr>
      <w:spacing w:before="60" w:after="60"/>
    </w:pPr>
  </w:style>
  <w:style w:type="character" w:customStyle="1" w:styleId="CodeChar">
    <w:name w:val="Code Char"/>
    <w:rPr>
      <w:rFonts w:ascii="Courier New" w:hAnsi="Courier New" w:cs="Courier New"/>
      <w:sz w:val="20"/>
    </w:rPr>
  </w:style>
  <w:style w:type="paragraph" w:customStyle="1" w:styleId="CodePara">
    <w:name w:val="Code Para"/>
    <w:basedOn w:val="Normal"/>
    <w:pPr>
      <w:spacing w:after="0"/>
    </w:pPr>
    <w:rPr>
      <w:rFonts w:ascii="Courier New" w:hAnsi="Courier New" w:cs="Courier New"/>
      <w:sz w:val="20"/>
    </w:rPr>
  </w:style>
  <w:style w:type="table" w:styleId="TableGrid">
    <w:name w:val="Table Grid"/>
    <w:basedOn w:val="TableNormal"/>
    <w:rsid w:val="00D91E0D"/>
    <w:pPr>
      <w:spacing w:after="1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mphasis2">
    <w:name w:val="Emphasis2"/>
    <w:basedOn w:val="Normal"/>
    <w:rsid w:val="00E12AF0"/>
    <w:pPr>
      <w:keepLines/>
      <w:pBdr>
        <w:top w:val="single" w:sz="4" w:space="3" w:color="FFE687"/>
        <w:left w:val="single" w:sz="4" w:space="3" w:color="FFE687"/>
        <w:bottom w:val="single" w:sz="4" w:space="3" w:color="FFE687"/>
        <w:right w:val="single" w:sz="4" w:space="3" w:color="FFE687"/>
      </w:pBdr>
      <w:shd w:val="clear" w:color="auto" w:fill="FFF0A5"/>
      <w:spacing w:after="200"/>
    </w:pPr>
    <w:rPr>
      <w:color w:val="00549F"/>
      <w:szCs w:val="18"/>
    </w:rPr>
  </w:style>
  <w:style w:type="paragraph" w:customStyle="1" w:styleId="Emphasis1">
    <w:name w:val="Emphasis1"/>
    <w:basedOn w:val="Emphasis2"/>
    <w:rsid w:val="00E12AF0"/>
    <w:pPr>
      <w:pBdr>
        <w:top w:val="single" w:sz="4" w:space="3" w:color="EBE6F0"/>
        <w:left w:val="single" w:sz="4" w:space="3" w:color="EBE6F0"/>
        <w:bottom w:val="single" w:sz="4" w:space="3" w:color="EBE6F0"/>
        <w:right w:val="single" w:sz="4" w:space="3" w:color="EBE6F0"/>
      </w:pBdr>
      <w:shd w:val="clear" w:color="auto" w:fill="DCE1F0"/>
    </w:pPr>
  </w:style>
  <w:style w:type="paragraph" w:customStyle="1" w:styleId="Emphasis2Wide">
    <w:name w:val="Emphasis2 Wide"/>
    <w:basedOn w:val="Emphasis2"/>
    <w:rsid w:val="003C1B7A"/>
    <w:pPr>
      <w:ind w:left="-1418"/>
    </w:pPr>
  </w:style>
  <w:style w:type="paragraph" w:customStyle="1" w:styleId="Header2">
    <w:name w:val="Header2"/>
    <w:basedOn w:val="Header"/>
    <w:rsid w:val="00327900"/>
    <w:pPr>
      <w:tabs>
        <w:tab w:val="clear" w:pos="7655"/>
        <w:tab w:val="right" w:pos="9072"/>
      </w:tabs>
    </w:pPr>
  </w:style>
  <w:style w:type="paragraph" w:customStyle="1" w:styleId="Emphasis1Wide">
    <w:name w:val="Emphasis1 Wide"/>
    <w:basedOn w:val="Emphasis1"/>
    <w:rsid w:val="00712F9E"/>
    <w:pPr>
      <w:ind w:left="-1418"/>
    </w:pPr>
  </w:style>
  <w:style w:type="paragraph" w:customStyle="1" w:styleId="Footer2">
    <w:name w:val="Footer2"/>
    <w:basedOn w:val="Footer"/>
    <w:rsid w:val="000F4CC8"/>
    <w:pPr>
      <w:tabs>
        <w:tab w:val="clear" w:pos="7655"/>
        <w:tab w:val="right" w:pos="9072"/>
      </w:tabs>
      <w:ind w:left="0"/>
    </w:pPr>
  </w:style>
  <w:style w:type="paragraph" w:customStyle="1" w:styleId="EmphasisOrangeWide">
    <w:name w:val="EmphasisOrangeWide"/>
    <w:basedOn w:val="EmphasisOrange"/>
    <w:rsid w:val="00B73141"/>
    <w:pPr>
      <w:ind w:left="-1418"/>
    </w:pPr>
  </w:style>
  <w:style w:type="paragraph" w:customStyle="1" w:styleId="EmphasisPurple">
    <w:name w:val="EmphasisPurple"/>
    <w:basedOn w:val="EmphasisOrange"/>
    <w:rsid w:val="00B73141"/>
    <w:pPr>
      <w:pBdr>
        <w:top w:val="single" w:sz="4" w:space="3" w:color="EBE6F0"/>
        <w:left w:val="single" w:sz="4" w:space="3" w:color="EBE6F0"/>
        <w:bottom w:val="single" w:sz="4" w:space="3" w:color="EBE6F0"/>
        <w:right w:val="single" w:sz="4" w:space="3" w:color="EBE6F0"/>
      </w:pBdr>
      <w:shd w:val="clear" w:color="auto" w:fill="EBE6F0"/>
    </w:pPr>
  </w:style>
  <w:style w:type="paragraph" w:customStyle="1" w:styleId="EmphasisPurpleWide">
    <w:name w:val="EmphasisPurpleWide"/>
    <w:basedOn w:val="EmphasisPurple"/>
    <w:rsid w:val="00B73141"/>
    <w:pPr>
      <w:ind w:left="-1418"/>
    </w:pPr>
  </w:style>
  <w:style w:type="paragraph" w:styleId="BalloonText">
    <w:name w:val="Balloon Text"/>
    <w:basedOn w:val="Normal"/>
    <w:link w:val="BalloonTextChar"/>
    <w:rsid w:val="003B5B04"/>
    <w:pPr>
      <w:spacing w:after="0"/>
    </w:pPr>
    <w:rPr>
      <w:rFonts w:ascii="Tahoma" w:hAnsi="Tahoma" w:cs="Tahoma"/>
      <w:sz w:val="16"/>
      <w:szCs w:val="16"/>
    </w:rPr>
  </w:style>
  <w:style w:type="character" w:customStyle="1" w:styleId="BalloonTextChar">
    <w:name w:val="Balloon Text Char"/>
    <w:basedOn w:val="DefaultParagraphFont"/>
    <w:link w:val="BalloonText"/>
    <w:rsid w:val="003B5B04"/>
    <w:rPr>
      <w:rFonts w:ascii="Tahoma" w:hAnsi="Tahoma" w:cs="Tahoma"/>
      <w:sz w:val="16"/>
      <w:szCs w:val="16"/>
      <w:lang w:eastAsia="en-US"/>
    </w:rPr>
  </w:style>
  <w:style w:type="character" w:styleId="Strong">
    <w:name w:val="Strong"/>
    <w:basedOn w:val="DefaultParagraphFont"/>
    <w:qFormat/>
    <w:rsid w:val="00280C60"/>
    <w:rPr>
      <w:b/>
      <w:bCs/>
    </w:rPr>
  </w:style>
  <w:style w:type="paragraph" w:styleId="ListParagraph">
    <w:name w:val="List Paragraph"/>
    <w:basedOn w:val="Normal"/>
    <w:uiPriority w:val="34"/>
    <w:qFormat/>
    <w:rsid w:val="005329A2"/>
    <w:pPr>
      <w:spacing w:after="0"/>
      <w:ind w:left="720"/>
    </w:pPr>
    <w:rPr>
      <w:rFonts w:ascii="Calibri" w:eastAsiaTheme="minorHAnsi" w:hAnsi="Calibri"/>
      <w:sz w:val="22"/>
      <w:szCs w:val="22"/>
    </w:rPr>
  </w:style>
</w:styles>
</file>

<file path=word/webSettings.xml><?xml version="1.0" encoding="utf-8"?>
<w:webSettings xmlns:r="http://schemas.openxmlformats.org/officeDocument/2006/relationships" xmlns:w="http://schemas.openxmlformats.org/wordprocessingml/2006/main">
  <w:divs>
    <w:div w:id="1601180190">
      <w:bodyDiv w:val="1"/>
      <w:marLeft w:val="0"/>
      <w:marRight w:val="0"/>
      <w:marTop w:val="0"/>
      <w:marBottom w:val="0"/>
      <w:divBdr>
        <w:top w:val="none" w:sz="0" w:space="0" w:color="auto"/>
        <w:left w:val="none" w:sz="0" w:space="0" w:color="auto"/>
        <w:bottom w:val="none" w:sz="0" w:space="0" w:color="auto"/>
        <w:right w:val="none" w:sz="0" w:space="0" w:color="auto"/>
      </w:divBdr>
    </w:div>
    <w:div w:id="20824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B:\Templates\Advanced%20BS\AdvBS_Northampton_Rpt_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AdvBS_Northampton_Rpt_Std.dot</Template>
  <TotalTime>8</TotalTime>
  <Pages>16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10205</CharactersWithSpaces>
  <SharedDoc>false</SharedDoc>
  <HLinks>
    <vt:vector size="12" baseType="variant">
      <vt:variant>
        <vt:i4>1507378</vt:i4>
      </vt:variant>
      <vt:variant>
        <vt:i4>24</vt:i4>
      </vt:variant>
      <vt:variant>
        <vt:i4>0</vt:i4>
      </vt:variant>
      <vt:variant>
        <vt:i4>5</vt:i4>
      </vt:variant>
      <vt:variant>
        <vt:lpwstr/>
      </vt:variant>
      <vt:variant>
        <vt:lpwstr>_Toc263234007</vt:lpwstr>
      </vt:variant>
      <vt:variant>
        <vt:i4>1507378</vt:i4>
      </vt:variant>
      <vt:variant>
        <vt:i4>16</vt:i4>
      </vt:variant>
      <vt:variant>
        <vt:i4>0</vt:i4>
      </vt:variant>
      <vt:variant>
        <vt:i4>5</vt:i4>
      </vt:variant>
      <vt:variant>
        <vt:lpwstr/>
      </vt:variant>
      <vt:variant>
        <vt:lpwstr>_Toc263234006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Lowe</dc:creator>
  <cp:lastModifiedBy>admin</cp:lastModifiedBy>
  <cp:revision>3</cp:revision>
  <cp:lastPrinted>2008-08-01T07:59:00Z</cp:lastPrinted>
  <dcterms:created xsi:type="dcterms:W3CDTF">2014-07-04T08:44:00Z</dcterms:created>
  <dcterms:modified xsi:type="dcterms:W3CDTF">2014-07-04T08:52:00Z</dcterms:modified>
</cp:coreProperties>
</file>